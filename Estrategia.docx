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206213275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3588D6C9" w14:textId="77777777" w:rsidR="00D84745" w:rsidRPr="0032278A" w:rsidRDefault="00D84745"/>
        <w:p w14:paraId="5DA4B6DB" w14:textId="77777777" w:rsidR="00D84745" w:rsidRPr="0032278A" w:rsidRDefault="00D84745" w:rsidP="00D84745">
          <w:pPr>
            <w:contextualSpacing/>
            <w:rPr>
              <w:i/>
            </w:rPr>
          </w:pPr>
          <w:r w:rsidRPr="0032278A">
            <w:rPr>
              <w:i/>
              <w:noProof/>
              <w:lang w:eastAsia="es-AR"/>
            </w:rPr>
            <w:drawing>
              <wp:anchor distT="0" distB="0" distL="114300" distR="114300" simplePos="0" relativeHeight="251661312" behindDoc="1" locked="0" layoutInCell="1" allowOverlap="1" wp14:anchorId="536B1614" wp14:editId="4E3AECFC">
                <wp:simplePos x="0" y="0"/>
                <wp:positionH relativeFrom="column">
                  <wp:posOffset>3400425</wp:posOffset>
                </wp:positionH>
                <wp:positionV relativeFrom="paragraph">
                  <wp:posOffset>25136</wp:posOffset>
                </wp:positionV>
                <wp:extent cx="2505075" cy="885825"/>
                <wp:effectExtent l="0" t="0" r="9525" b="9525"/>
                <wp:wrapTight wrapText="bothSides">
                  <wp:wrapPolygon edited="0">
                    <wp:start x="0" y="0"/>
                    <wp:lineTo x="0" y="21368"/>
                    <wp:lineTo x="21518" y="21368"/>
                    <wp:lineTo x="21518" y="0"/>
                    <wp:lineTo x="0" y="0"/>
                  </wp:wrapPolygon>
                </wp:wrapTight>
                <wp:docPr id="3" name="Imagen 3" descr="C:\Users\Marisa\Desktop\tdxbanne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C:\Users\Marisa\Desktop\tdxbanne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762" r="48854" b="2184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05075" cy="885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32278A">
            <w:rPr>
              <w:i/>
            </w:rPr>
            <w:t>UTN – Regional Buenos Aires</w:t>
          </w:r>
        </w:p>
        <w:p w14:paraId="1307E799" w14:textId="0033ED83" w:rsidR="00D84745" w:rsidRPr="0032278A" w:rsidRDefault="00D41C13" w:rsidP="00D84745">
          <w:pPr>
            <w:contextualSpacing/>
            <w:rPr>
              <w:i/>
            </w:rPr>
          </w:pPr>
          <w:r>
            <w:rPr>
              <w:i/>
            </w:rPr>
            <w:t>Gestión de Datos</w:t>
          </w:r>
          <w:r w:rsidR="00D84745" w:rsidRPr="0032278A">
            <w:rPr>
              <w:i/>
            </w:rPr>
            <w:t xml:space="preserve"> </w:t>
          </w:r>
          <w:bookmarkStart w:id="1" w:name="_Hlk517737826"/>
          <w:r w:rsidR="00AA49E7" w:rsidRPr="0032278A">
            <w:rPr>
              <w:i/>
            </w:rPr>
            <w:t>(</w:t>
          </w:r>
          <w:r w:rsidRPr="00D41C13">
            <w:rPr>
              <w:i/>
            </w:rPr>
            <w:t>082030</w:t>
          </w:r>
          <w:r w:rsidR="00AA49E7" w:rsidRPr="0032278A">
            <w:rPr>
              <w:i/>
            </w:rPr>
            <w:t>)</w:t>
          </w:r>
        </w:p>
        <w:p w14:paraId="314C8B9C" w14:textId="7403BFF9" w:rsidR="00D84745" w:rsidRPr="0032278A" w:rsidRDefault="00D84745" w:rsidP="00D84745">
          <w:pPr>
            <w:contextualSpacing/>
            <w:rPr>
              <w:i/>
            </w:rPr>
          </w:pPr>
          <w:bookmarkStart w:id="2" w:name="_Hlk37250654"/>
          <w:r w:rsidRPr="0032278A">
            <w:rPr>
              <w:i/>
            </w:rPr>
            <w:t>(</w:t>
          </w:r>
          <w:r w:rsidR="00883929">
            <w:rPr>
              <w:i/>
            </w:rPr>
            <w:t>Ing. en Sistemas de Información</w:t>
          </w:r>
          <w:r w:rsidRPr="0032278A">
            <w:rPr>
              <w:i/>
            </w:rPr>
            <w:t>)</w:t>
          </w:r>
          <w:bookmarkEnd w:id="1"/>
          <w:r w:rsidRPr="0032278A">
            <w:rPr>
              <w:i/>
            </w:rPr>
            <w:t xml:space="preserve"> </w:t>
          </w:r>
          <w:bookmarkEnd w:id="2"/>
          <w:r w:rsidRPr="0032278A">
            <w:rPr>
              <w:i/>
            </w:rPr>
            <w:t>– 20</w:t>
          </w:r>
          <w:r w:rsidR="000D3D07" w:rsidRPr="0032278A">
            <w:rPr>
              <w:i/>
            </w:rPr>
            <w:t>20</w:t>
          </w:r>
        </w:p>
        <w:p w14:paraId="42E01C4F" w14:textId="77777777" w:rsidR="00D84745" w:rsidRPr="0032278A" w:rsidRDefault="00D84745" w:rsidP="00D84745"/>
        <w:p w14:paraId="2AAACEAE" w14:textId="77777777" w:rsidR="00D84745" w:rsidRPr="0032278A" w:rsidRDefault="00D84745" w:rsidP="00D84745"/>
        <w:p w14:paraId="75C7A3BA" w14:textId="77777777" w:rsidR="00D84745" w:rsidRPr="0032278A" w:rsidRDefault="00D84745" w:rsidP="00D84745"/>
        <w:sdt>
          <w:sdtPr>
            <w:rPr>
              <w:rFonts w:eastAsiaTheme="majorEastAsia" w:cs="Times New Roman"/>
              <w:sz w:val="80"/>
              <w:szCs w:val="80"/>
              <w:lang w:eastAsia="en-US"/>
            </w:rPr>
            <w:id w:val="1590890475"/>
            <w:docPartObj>
              <w:docPartGallery w:val="Cover Pages"/>
              <w:docPartUnique/>
            </w:docPartObj>
          </w:sdtPr>
          <w:sdtEndPr>
            <w:rPr>
              <w:rFonts w:eastAsiaTheme="minorHAnsi" w:cstheme="minorBidi"/>
              <w:sz w:val="22"/>
              <w:szCs w:val="22"/>
            </w:rPr>
          </w:sdtEndPr>
          <w:sdtContent>
            <w:tbl>
              <w:tblPr>
                <w:tblW w:w="5051" w:type="pct"/>
                <w:jc w:val="center"/>
                <w:tblLook w:val="04A0" w:firstRow="1" w:lastRow="0" w:firstColumn="1" w:lastColumn="0" w:noHBand="0" w:noVBand="1"/>
              </w:tblPr>
              <w:tblGrid>
                <w:gridCol w:w="8591"/>
              </w:tblGrid>
              <w:tr w:rsidR="00D84745" w:rsidRPr="0032278A" w14:paraId="036764CA" w14:textId="77777777" w:rsidTr="004D17DB">
                <w:trPr>
                  <w:trHeight w:val="1454"/>
                  <w:jc w:val="center"/>
                </w:trPr>
                <w:sdt>
                  <w:sdtPr>
                    <w:rPr>
                      <w:rFonts w:eastAsiaTheme="majorEastAsia" w:cs="Times New Roman"/>
                      <w:sz w:val="80"/>
                      <w:szCs w:val="80"/>
                      <w:lang w:eastAsia="en-US"/>
                    </w:rPr>
                    <w:alias w:val="Título"/>
                    <w:id w:val="1552425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>
                    <w:rPr>
                      <w:rFonts w:ascii="Sitka Banner" w:hAnsi="Sitka Banner"/>
                      <w:sz w:val="120"/>
                      <w:szCs w:val="120"/>
                      <w:lang w:eastAsia="es-AR"/>
                    </w:rPr>
                  </w:sdtEndPr>
                  <w:sdtContent>
                    <w:tc>
                      <w:tcPr>
                        <w:tcW w:w="5000" w:type="pct"/>
                        <w:vAlign w:val="center"/>
                      </w:tcPr>
                      <w:p w14:paraId="06E11175" w14:textId="6DE1489B" w:rsidR="00D84745" w:rsidRPr="0032278A" w:rsidRDefault="006D7054" w:rsidP="00427EF1">
                        <w:pPr>
                          <w:pStyle w:val="Sinespaciado"/>
                          <w:jc w:val="center"/>
                          <w:rPr>
                            <w:rFonts w:eastAsiaTheme="majorEastAsia" w:cs="Times New Roman"/>
                            <w:sz w:val="80"/>
                            <w:szCs w:val="80"/>
                          </w:rPr>
                        </w:pPr>
                        <w:r w:rsidRPr="00ED740D">
                          <w:rPr>
                            <w:rFonts w:ascii="Sitka Banner" w:eastAsiaTheme="majorEastAsia" w:hAnsi="Sitka Banner" w:cs="Times New Roman"/>
                            <w:sz w:val="80"/>
                            <w:szCs w:val="80"/>
                            <w:lang w:eastAsia="en-US"/>
                          </w:rPr>
                          <w:t xml:space="preserve">Trabajo Práctico de </w:t>
                        </w:r>
                        <w:r w:rsidR="00D41C13">
                          <w:rPr>
                            <w:rFonts w:ascii="Sitka Banner" w:eastAsiaTheme="majorEastAsia" w:hAnsi="Sitka Banner" w:cs="Times New Roman"/>
                            <w:sz w:val="80"/>
                            <w:szCs w:val="80"/>
                            <w:lang w:eastAsia="en-US"/>
                          </w:rPr>
                          <w:t>Gestión de Datos</w:t>
                        </w:r>
                      </w:p>
                    </w:tc>
                  </w:sdtContent>
                </w:sdt>
              </w:tr>
              <w:tr w:rsidR="00D84745" w:rsidRPr="0032278A" w14:paraId="75651F11" w14:textId="77777777" w:rsidTr="004D17DB">
                <w:trPr>
                  <w:trHeight w:val="48"/>
                  <w:jc w:val="center"/>
                </w:trPr>
                <w:tc>
                  <w:tcPr>
                    <w:tcW w:w="5000" w:type="pct"/>
                    <w:vAlign w:val="center"/>
                  </w:tcPr>
                  <w:p w14:paraId="30923E19" w14:textId="65F9A3B6" w:rsidR="00D84745" w:rsidRPr="00D41C13" w:rsidRDefault="00D41C13" w:rsidP="00427EF1">
                    <w:pPr>
                      <w:pStyle w:val="Sinespaciado"/>
                      <w:jc w:val="center"/>
                      <w:rPr>
                        <w:rFonts w:ascii="Consolas" w:eastAsiaTheme="majorEastAsia" w:hAnsi="Consolas" w:cstheme="majorBidi"/>
                        <w:i/>
                        <w:iCs/>
                        <w:sz w:val="24"/>
                        <w:szCs w:val="24"/>
                      </w:rPr>
                    </w:pPr>
                    <w:r w:rsidRPr="00D41C13">
                      <w:rPr>
                        <w:rFonts w:ascii="Consolas" w:eastAsiaTheme="majorEastAsia" w:hAnsi="Consolas" w:cstheme="majorBidi"/>
                        <w:i/>
                        <w:iCs/>
                        <w:color w:val="7F7F7F" w:themeColor="text1" w:themeTint="80"/>
                        <w:sz w:val="24"/>
                        <w:szCs w:val="24"/>
                      </w:rPr>
                      <w:t>Estrategia</w:t>
                    </w:r>
                  </w:p>
                </w:tc>
              </w:tr>
              <w:tr w:rsidR="00D84745" w:rsidRPr="0032278A" w14:paraId="34AEE3F4" w14:textId="77777777" w:rsidTr="004D17DB">
                <w:trPr>
                  <w:trHeight w:val="23"/>
                  <w:jc w:val="center"/>
                </w:trPr>
                <w:tc>
                  <w:tcPr>
                    <w:tcW w:w="5000" w:type="pct"/>
                    <w:vAlign w:val="center"/>
                  </w:tcPr>
                  <w:p w14:paraId="4365D526" w14:textId="77777777" w:rsidR="00D84745" w:rsidRPr="0032278A" w:rsidRDefault="00D84745" w:rsidP="00F9713D">
                    <w:pPr>
                      <w:pStyle w:val="Sinespaciado"/>
                    </w:pPr>
                  </w:p>
                </w:tc>
              </w:tr>
            </w:tbl>
            <w:tbl>
              <w:tblPr>
                <w:tblStyle w:val="Tablaconcuadrcula"/>
                <w:tblW w:w="11316" w:type="dxa"/>
                <w:tblInd w:w="-1389" w:type="dxa"/>
                <w:tblLayout w:type="fixed"/>
                <w:tblLook w:val="04A0" w:firstRow="1" w:lastRow="0" w:firstColumn="1" w:lastColumn="0" w:noHBand="0" w:noVBand="1"/>
              </w:tblPr>
              <w:tblGrid>
                <w:gridCol w:w="1319"/>
                <w:gridCol w:w="1297"/>
                <w:gridCol w:w="1745"/>
                <w:gridCol w:w="1366"/>
                <w:gridCol w:w="1186"/>
                <w:gridCol w:w="3260"/>
                <w:gridCol w:w="1134"/>
                <w:gridCol w:w="9"/>
              </w:tblGrid>
              <w:tr w:rsidR="00D84745" w:rsidRPr="0032278A" w14:paraId="07E5E49D" w14:textId="77777777" w:rsidTr="00D41C13">
                <w:trPr>
                  <w:trHeight w:val="506"/>
                </w:trPr>
                <w:tc>
                  <w:tcPr>
                    <w:tcW w:w="11316" w:type="dxa"/>
                    <w:gridSpan w:val="8"/>
                    <w:shd w:val="clear" w:color="auto" w:fill="00B0F0"/>
                    <w:vAlign w:val="center"/>
                  </w:tcPr>
                  <w:p w14:paraId="62984D99" w14:textId="56A78A3C" w:rsidR="00D84745" w:rsidRPr="0032278A" w:rsidRDefault="00580E6B" w:rsidP="00580E6B">
                    <w:pPr>
                      <w:jc w:val="center"/>
                      <w:rPr>
                        <w:b/>
                      </w:rPr>
                    </w:pPr>
                    <w:r w:rsidRPr="0032278A">
                      <w:rPr>
                        <w:b/>
                      </w:rPr>
                      <w:t xml:space="preserve">Grupo </w:t>
                    </w:r>
                    <w:r w:rsidR="00D41C13">
                      <w:rPr>
                        <w:b/>
                      </w:rPr>
                      <w:t>LOS_GEDDES</w:t>
                    </w:r>
                  </w:p>
                </w:tc>
              </w:tr>
              <w:tr w:rsidR="00D41C13" w:rsidRPr="0032278A" w14:paraId="06BD8C21" w14:textId="728EF735" w:rsidTr="00D41C13">
                <w:trPr>
                  <w:gridAfter w:val="1"/>
                  <w:wAfter w:w="9" w:type="dxa"/>
                  <w:trHeight w:val="1013"/>
                </w:trPr>
                <w:tc>
                  <w:tcPr>
                    <w:tcW w:w="1319" w:type="dxa"/>
                    <w:shd w:val="clear" w:color="auto" w:fill="E7E6E6" w:themeFill="background2"/>
                    <w:vAlign w:val="center"/>
                  </w:tcPr>
                  <w:p w14:paraId="5DFDAFA5" w14:textId="7ECD8A9D" w:rsidR="00D41C13" w:rsidRPr="0032278A" w:rsidRDefault="00D41C13" w:rsidP="00D41C13">
                    <w:pPr>
                      <w:jc w:val="center"/>
                      <w:rPr>
                        <w:b/>
                      </w:rPr>
                    </w:pPr>
                    <w:r w:rsidRPr="0032278A">
                      <w:rPr>
                        <w:b/>
                      </w:rPr>
                      <w:t>Cátedra</w:t>
                    </w:r>
                  </w:p>
                </w:tc>
                <w:tc>
                  <w:tcPr>
                    <w:tcW w:w="1297" w:type="dxa"/>
                    <w:vAlign w:val="center"/>
                  </w:tcPr>
                  <w:p w14:paraId="68483218" w14:textId="6DD4981B" w:rsidR="00D41C13" w:rsidRPr="00FE3E32" w:rsidRDefault="00D41C13" w:rsidP="00D41C13">
                    <w:pPr>
                      <w:jc w:val="center"/>
                      <w:rPr>
                        <w:i/>
                        <w:iCs/>
                      </w:rPr>
                    </w:pPr>
                    <w:r>
                      <w:rPr>
                        <w:i/>
                        <w:iCs/>
                      </w:rPr>
                      <w:t>Ing. en Sistemas de Información</w:t>
                    </w:r>
                  </w:p>
                </w:tc>
                <w:tc>
                  <w:tcPr>
                    <w:tcW w:w="1745" w:type="dxa"/>
                    <w:shd w:val="clear" w:color="auto" w:fill="E7E6E6" w:themeFill="background2"/>
                    <w:vAlign w:val="center"/>
                  </w:tcPr>
                  <w:p w14:paraId="3EEC2B89" w14:textId="3D46E9FF" w:rsidR="00D41C13" w:rsidRPr="0032278A" w:rsidRDefault="00D41C13" w:rsidP="00D41C13">
                    <w:pPr>
                      <w:jc w:val="center"/>
                      <w:rPr>
                        <w:b/>
                      </w:rPr>
                    </w:pPr>
                    <w:r w:rsidRPr="0032278A">
                      <w:rPr>
                        <w:b/>
                      </w:rPr>
                      <w:t>Nombre</w:t>
                    </w:r>
                  </w:p>
                </w:tc>
                <w:tc>
                  <w:tcPr>
                    <w:tcW w:w="1366" w:type="dxa"/>
                    <w:shd w:val="clear" w:color="auto" w:fill="E7E6E6" w:themeFill="background2"/>
                    <w:vAlign w:val="center"/>
                  </w:tcPr>
                  <w:p w14:paraId="264226FD" w14:textId="648BBE17" w:rsidR="00D41C13" w:rsidRPr="0032278A" w:rsidRDefault="00D41C13" w:rsidP="00D41C13">
                    <w:pPr>
                      <w:jc w:val="center"/>
                      <w:rPr>
                        <w:b/>
                      </w:rPr>
                    </w:pPr>
                    <w:r w:rsidRPr="0032278A">
                      <w:rPr>
                        <w:b/>
                      </w:rPr>
                      <w:t>Apellido</w:t>
                    </w:r>
                  </w:p>
                </w:tc>
                <w:tc>
                  <w:tcPr>
                    <w:tcW w:w="1186" w:type="dxa"/>
                    <w:shd w:val="clear" w:color="auto" w:fill="E7E6E6" w:themeFill="background2"/>
                    <w:vAlign w:val="center"/>
                  </w:tcPr>
                  <w:p w14:paraId="46B5D5E4" w14:textId="60086C1E" w:rsidR="00D41C13" w:rsidRPr="0032278A" w:rsidRDefault="00D41C13" w:rsidP="00D41C13">
                    <w:pPr>
                      <w:jc w:val="center"/>
                    </w:pPr>
                    <w:r w:rsidRPr="0032278A">
                      <w:rPr>
                        <w:b/>
                        <w:bCs/>
                      </w:rPr>
                      <w:t>Legajo</w:t>
                    </w:r>
                  </w:p>
                </w:tc>
                <w:tc>
                  <w:tcPr>
                    <w:tcW w:w="3260" w:type="dxa"/>
                    <w:shd w:val="clear" w:color="auto" w:fill="E7E6E6" w:themeFill="background2"/>
                    <w:vAlign w:val="center"/>
                  </w:tcPr>
                  <w:p w14:paraId="5DDD1D65" w14:textId="54EF34E6" w:rsidR="00D41C13" w:rsidRPr="0032278A" w:rsidRDefault="00D41C13" w:rsidP="00D41C13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Mail</w:t>
                    </w:r>
                  </w:p>
                </w:tc>
                <w:tc>
                  <w:tcPr>
                    <w:tcW w:w="1134" w:type="dxa"/>
                    <w:shd w:val="clear" w:color="auto" w:fill="D9D9D9" w:themeFill="background1" w:themeFillShade="D9"/>
                    <w:vAlign w:val="center"/>
                  </w:tcPr>
                  <w:p w14:paraId="4F448E01" w14:textId="67466FAA" w:rsidR="00D41C13" w:rsidRPr="00D41C13" w:rsidRDefault="00D41C13" w:rsidP="00D41C13">
                    <w:pPr>
                      <w:jc w:val="center"/>
                      <w:rPr>
                        <w:b/>
                        <w:bCs/>
                      </w:rPr>
                    </w:pPr>
                    <w:r w:rsidRPr="00D41C13">
                      <w:rPr>
                        <w:b/>
                        <w:bCs/>
                      </w:rPr>
                      <w:t>Curso</w:t>
                    </w:r>
                  </w:p>
                </w:tc>
              </w:tr>
              <w:tr w:rsidR="00C1652A" w:rsidRPr="0032278A" w14:paraId="5F9DA01E" w14:textId="1C0C2872" w:rsidTr="00D41C13">
                <w:trPr>
                  <w:gridAfter w:val="1"/>
                  <w:wAfter w:w="9" w:type="dxa"/>
                  <w:trHeight w:val="143"/>
                </w:trPr>
                <w:tc>
                  <w:tcPr>
                    <w:tcW w:w="2616" w:type="dxa"/>
                    <w:gridSpan w:val="2"/>
                    <w:vMerge w:val="restart"/>
                    <w:shd w:val="clear" w:color="auto" w:fill="E7E6E6" w:themeFill="background2"/>
                    <w:vAlign w:val="center"/>
                  </w:tcPr>
                  <w:p w14:paraId="1986A91A" w14:textId="49F8690A" w:rsidR="00C1652A" w:rsidRPr="0032278A" w:rsidRDefault="00C1652A" w:rsidP="00C1652A">
                    <w:pPr>
                      <w:jc w:val="center"/>
                      <w:rPr>
                        <w:b/>
                      </w:rPr>
                    </w:pPr>
                    <w:r w:rsidRPr="0032278A">
                      <w:rPr>
                        <w:b/>
                      </w:rPr>
                      <w:t>Integrantes del Grupo:</w:t>
                    </w:r>
                  </w:p>
                </w:tc>
                <w:tc>
                  <w:tcPr>
                    <w:tcW w:w="1745" w:type="dxa"/>
                    <w:shd w:val="clear" w:color="auto" w:fill="FFFFFF" w:themeFill="background1"/>
                    <w:vAlign w:val="center"/>
                  </w:tcPr>
                  <w:p w14:paraId="7E527C43" w14:textId="03362F95" w:rsidR="00C1652A" w:rsidRPr="00C1652A" w:rsidRDefault="00C1652A" w:rsidP="00C1652A">
                    <w:pPr>
                      <w:jc w:val="center"/>
                      <w:rPr>
                        <w:b/>
                        <w:bCs/>
                        <w:i/>
                        <w:iCs/>
                      </w:rPr>
                    </w:pPr>
                    <w:r w:rsidRPr="00C1652A">
                      <w:rPr>
                        <w:b/>
                        <w:bCs/>
                        <w:i/>
                        <w:iCs/>
                      </w:rPr>
                      <w:t>Jean Pierre</w:t>
                    </w:r>
                  </w:p>
                </w:tc>
                <w:tc>
                  <w:tcPr>
                    <w:tcW w:w="1366" w:type="dxa"/>
                    <w:shd w:val="clear" w:color="auto" w:fill="FFFFFF" w:themeFill="background1"/>
                    <w:vAlign w:val="center"/>
                  </w:tcPr>
                  <w:p w14:paraId="3D760DA0" w14:textId="2BB8B335" w:rsidR="00C1652A" w:rsidRPr="00C1652A" w:rsidRDefault="00C1652A" w:rsidP="00C1652A">
                    <w:pPr>
                      <w:jc w:val="center"/>
                      <w:rPr>
                        <w:b/>
                        <w:bCs/>
                        <w:i/>
                        <w:iCs/>
                      </w:rPr>
                    </w:pPr>
                    <w:r w:rsidRPr="00C1652A">
                      <w:rPr>
                        <w:b/>
                        <w:bCs/>
                        <w:i/>
                        <w:iCs/>
                      </w:rPr>
                      <w:t xml:space="preserve">Chero </w:t>
                    </w:r>
                    <w:proofErr w:type="spellStart"/>
                    <w:r w:rsidRPr="00C1652A">
                      <w:rPr>
                        <w:b/>
                        <w:bCs/>
                        <w:i/>
                        <w:iCs/>
                      </w:rPr>
                      <w:t>Pomaleque</w:t>
                    </w:r>
                    <w:proofErr w:type="spellEnd"/>
                  </w:p>
                </w:tc>
                <w:tc>
                  <w:tcPr>
                    <w:tcW w:w="1186" w:type="dxa"/>
                    <w:shd w:val="clear" w:color="auto" w:fill="FFFFFF" w:themeFill="background1"/>
                    <w:vAlign w:val="center"/>
                  </w:tcPr>
                  <w:p w14:paraId="74F5938E" w14:textId="67BFB40B" w:rsidR="00C1652A" w:rsidRPr="00C1652A" w:rsidRDefault="00C1652A" w:rsidP="00C1652A">
                    <w:pPr>
                      <w:jc w:val="center"/>
                      <w:rPr>
                        <w:b/>
                        <w:bCs/>
                        <w:i/>
                        <w:iCs/>
                      </w:rPr>
                    </w:pPr>
                    <w:r w:rsidRPr="00C1652A">
                      <w:rPr>
                        <w:b/>
                        <w:bCs/>
                        <w:i/>
                        <w:iCs/>
                      </w:rPr>
                      <w:t>152.233-4</w:t>
                    </w:r>
                  </w:p>
                </w:tc>
                <w:tc>
                  <w:tcPr>
                    <w:tcW w:w="3260" w:type="dxa"/>
                    <w:shd w:val="clear" w:color="auto" w:fill="FFFFFF" w:themeFill="background1"/>
                    <w:vAlign w:val="center"/>
                  </w:tcPr>
                  <w:p w14:paraId="767773AD" w14:textId="406B0840" w:rsidR="00C1652A" w:rsidRPr="00C1652A" w:rsidRDefault="00C1652A" w:rsidP="00C1652A">
                    <w:pPr>
                      <w:jc w:val="center"/>
                      <w:rPr>
                        <w:b/>
                        <w:bCs/>
                        <w:i/>
                        <w:iCs/>
                      </w:rPr>
                    </w:pPr>
                    <w:hyperlink r:id="rId9" w:history="1">
                      <w:r w:rsidRPr="00C1652A">
                        <w:rPr>
                          <w:rStyle w:val="Hipervnculo"/>
                          <w:b/>
                          <w:bCs/>
                          <w:i/>
                          <w:iCs/>
                        </w:rPr>
                        <w:t>pierchero@gmail.com</w:t>
                      </w:r>
                    </w:hyperlink>
                  </w:p>
                </w:tc>
                <w:tc>
                  <w:tcPr>
                    <w:tcW w:w="1134" w:type="dxa"/>
                    <w:vAlign w:val="center"/>
                  </w:tcPr>
                  <w:p w14:paraId="19785743" w14:textId="699A5920" w:rsidR="00C1652A" w:rsidRPr="00C1652A" w:rsidRDefault="00C1652A" w:rsidP="00C1652A">
                    <w:pPr>
                      <w:ind w:left="708" w:hanging="708"/>
                      <w:jc w:val="center"/>
                      <w:rPr>
                        <w:b/>
                        <w:bCs/>
                        <w:i/>
                        <w:iCs/>
                      </w:rPr>
                    </w:pPr>
                  </w:p>
                </w:tc>
              </w:tr>
              <w:tr w:rsidR="00C1652A" w:rsidRPr="0032278A" w14:paraId="00DAF016" w14:textId="76019733" w:rsidTr="00D41C13">
                <w:trPr>
                  <w:gridAfter w:val="1"/>
                  <w:wAfter w:w="9" w:type="dxa"/>
                  <w:trHeight w:val="135"/>
                </w:trPr>
                <w:tc>
                  <w:tcPr>
                    <w:tcW w:w="2616" w:type="dxa"/>
                    <w:gridSpan w:val="2"/>
                    <w:vMerge/>
                    <w:shd w:val="clear" w:color="auto" w:fill="E7E6E6" w:themeFill="background2"/>
                    <w:vAlign w:val="center"/>
                  </w:tcPr>
                  <w:p w14:paraId="57F727B3" w14:textId="77777777" w:rsidR="00C1652A" w:rsidRPr="0032278A" w:rsidRDefault="00C1652A" w:rsidP="00C1652A">
                    <w:pPr>
                      <w:jc w:val="center"/>
                      <w:rPr>
                        <w:b/>
                      </w:rPr>
                    </w:pPr>
                  </w:p>
                </w:tc>
                <w:tc>
                  <w:tcPr>
                    <w:tcW w:w="1745" w:type="dxa"/>
                    <w:shd w:val="clear" w:color="auto" w:fill="FFFFFF" w:themeFill="background1"/>
                    <w:vAlign w:val="center"/>
                  </w:tcPr>
                  <w:p w14:paraId="7CE60737" w14:textId="1921E15C" w:rsidR="00C1652A" w:rsidRPr="00FE3E32" w:rsidRDefault="00C1652A" w:rsidP="00C1652A">
                    <w:pPr>
                      <w:jc w:val="center"/>
                      <w:rPr>
                        <w:i/>
                        <w:iCs/>
                      </w:rPr>
                    </w:pPr>
                    <w:r w:rsidRPr="00FE3E32">
                      <w:rPr>
                        <w:i/>
                        <w:iCs/>
                      </w:rPr>
                      <w:t>Matías Leandro</w:t>
                    </w:r>
                  </w:p>
                </w:tc>
                <w:tc>
                  <w:tcPr>
                    <w:tcW w:w="1366" w:type="dxa"/>
                    <w:shd w:val="clear" w:color="auto" w:fill="FFFFFF" w:themeFill="background1"/>
                    <w:vAlign w:val="center"/>
                  </w:tcPr>
                  <w:p w14:paraId="1FAFCD28" w14:textId="43CF3673" w:rsidR="00C1652A" w:rsidRPr="00FE3E32" w:rsidRDefault="00C1652A" w:rsidP="00C1652A">
                    <w:pPr>
                      <w:jc w:val="center"/>
                      <w:rPr>
                        <w:i/>
                        <w:iCs/>
                      </w:rPr>
                    </w:pPr>
                    <w:r w:rsidRPr="00FE3E32">
                      <w:rPr>
                        <w:i/>
                        <w:iCs/>
                      </w:rPr>
                      <w:t>Anzorandía</w:t>
                    </w:r>
                  </w:p>
                </w:tc>
                <w:tc>
                  <w:tcPr>
                    <w:tcW w:w="1186" w:type="dxa"/>
                    <w:shd w:val="clear" w:color="auto" w:fill="FFFFFF" w:themeFill="background1"/>
                    <w:vAlign w:val="center"/>
                  </w:tcPr>
                  <w:p w14:paraId="365E3AE5" w14:textId="7F68C42C" w:rsidR="00C1652A" w:rsidRPr="00FE3E32" w:rsidRDefault="00C1652A" w:rsidP="00C1652A">
                    <w:pPr>
                      <w:jc w:val="center"/>
                      <w:rPr>
                        <w:i/>
                        <w:iCs/>
                      </w:rPr>
                    </w:pPr>
                    <w:r w:rsidRPr="00FE3E32">
                      <w:rPr>
                        <w:i/>
                        <w:iCs/>
                      </w:rPr>
                      <w:t>168.063-8</w:t>
                    </w:r>
                  </w:p>
                </w:tc>
                <w:tc>
                  <w:tcPr>
                    <w:tcW w:w="3260" w:type="dxa"/>
                    <w:shd w:val="clear" w:color="auto" w:fill="FFFFFF" w:themeFill="background1"/>
                    <w:vAlign w:val="center"/>
                  </w:tcPr>
                  <w:p w14:paraId="3FBAEB20" w14:textId="713AC97D" w:rsidR="00C1652A" w:rsidRPr="00FE3E32" w:rsidRDefault="00C1652A" w:rsidP="00C1652A">
                    <w:pPr>
                      <w:jc w:val="center"/>
                      <w:rPr>
                        <w:i/>
                        <w:iCs/>
                      </w:rPr>
                    </w:pPr>
                    <w:ins w:id="3" w:author="Susana Granado Peralta" w:date="2018-05-22T21:19:00Z">
                      <w:r w:rsidRPr="00FE3E32">
                        <w:rPr>
                          <w:i/>
                          <w:iCs/>
                        </w:rPr>
                        <w:fldChar w:fldCharType="begin"/>
                      </w:r>
                      <w:r w:rsidRPr="00FE3E32">
                        <w:rPr>
                          <w:i/>
                          <w:iCs/>
                        </w:rPr>
                        <w:instrText xml:space="preserve"> HYPERLINK "mailto:matias.l.anzorandia@gmail.com" </w:instrText>
                      </w:r>
                      <w:r w:rsidRPr="00FE3E32">
                        <w:rPr>
                          <w:i/>
                          <w:iCs/>
                        </w:rPr>
                        <w:fldChar w:fldCharType="separate"/>
                      </w:r>
                      <w:r w:rsidRPr="00FE3E32">
                        <w:rPr>
                          <w:rStyle w:val="Hipervnculo"/>
                          <w:i/>
                          <w:iCs/>
                        </w:rPr>
                        <w:t>matias.l.anzorandia@gmail.com</w:t>
                      </w:r>
                      <w:r w:rsidRPr="00FE3E32">
                        <w:rPr>
                          <w:i/>
                          <w:iCs/>
                        </w:rPr>
                        <w:fldChar w:fldCharType="end"/>
                      </w:r>
                    </w:ins>
                  </w:p>
                </w:tc>
                <w:tc>
                  <w:tcPr>
                    <w:tcW w:w="1134" w:type="dxa"/>
                    <w:vAlign w:val="center"/>
                  </w:tcPr>
                  <w:p w14:paraId="36127F22" w14:textId="7750A3D6" w:rsidR="00C1652A" w:rsidRPr="0032278A" w:rsidRDefault="00C1652A" w:rsidP="00C1652A">
                    <w:pPr>
                      <w:jc w:val="center"/>
                    </w:pPr>
                    <w:r w:rsidRPr="00551140">
                      <w:rPr>
                        <w:i/>
                        <w:iCs/>
                      </w:rPr>
                      <w:t>K3572</w:t>
                    </w:r>
                  </w:p>
                </w:tc>
              </w:tr>
              <w:tr w:rsidR="00C1652A" w:rsidRPr="0032278A" w14:paraId="3AB6ADE5" w14:textId="73FC7671" w:rsidTr="00D41C13">
                <w:trPr>
                  <w:gridAfter w:val="1"/>
                  <w:wAfter w:w="9" w:type="dxa"/>
                  <w:trHeight w:val="135"/>
                </w:trPr>
                <w:tc>
                  <w:tcPr>
                    <w:tcW w:w="2616" w:type="dxa"/>
                    <w:gridSpan w:val="2"/>
                    <w:vMerge/>
                    <w:shd w:val="clear" w:color="auto" w:fill="E7E6E6" w:themeFill="background2"/>
                    <w:vAlign w:val="center"/>
                  </w:tcPr>
                  <w:p w14:paraId="36F11E3D" w14:textId="77777777" w:rsidR="00C1652A" w:rsidRPr="0032278A" w:rsidRDefault="00C1652A" w:rsidP="00C1652A">
                    <w:pPr>
                      <w:jc w:val="center"/>
                      <w:rPr>
                        <w:b/>
                      </w:rPr>
                    </w:pPr>
                  </w:p>
                </w:tc>
                <w:tc>
                  <w:tcPr>
                    <w:tcW w:w="1745" w:type="dxa"/>
                    <w:shd w:val="clear" w:color="auto" w:fill="FFFFFF" w:themeFill="background1"/>
                    <w:vAlign w:val="center"/>
                  </w:tcPr>
                  <w:p w14:paraId="614DF132" w14:textId="6BAA4A71" w:rsidR="00C1652A" w:rsidRPr="00FE3E32" w:rsidRDefault="00C1652A" w:rsidP="00C1652A">
                    <w:pPr>
                      <w:jc w:val="center"/>
                      <w:rPr>
                        <w:i/>
                        <w:iCs/>
                      </w:rPr>
                    </w:pPr>
                    <w:r>
                      <w:rPr>
                        <w:i/>
                        <w:iCs/>
                      </w:rPr>
                      <w:t>Emiliano</w:t>
                    </w:r>
                  </w:p>
                </w:tc>
                <w:tc>
                  <w:tcPr>
                    <w:tcW w:w="1366" w:type="dxa"/>
                    <w:shd w:val="clear" w:color="auto" w:fill="FFFFFF" w:themeFill="background1"/>
                    <w:vAlign w:val="center"/>
                  </w:tcPr>
                  <w:p w14:paraId="062AFAA9" w14:textId="7EF6BB12" w:rsidR="00C1652A" w:rsidRPr="00FE3E32" w:rsidRDefault="00C1652A" w:rsidP="00C1652A">
                    <w:pPr>
                      <w:jc w:val="center"/>
                      <w:rPr>
                        <w:i/>
                        <w:iCs/>
                      </w:rPr>
                    </w:pPr>
                    <w:r>
                      <w:rPr>
                        <w:i/>
                        <w:iCs/>
                      </w:rPr>
                      <w:t>González</w:t>
                    </w:r>
                  </w:p>
                </w:tc>
                <w:tc>
                  <w:tcPr>
                    <w:tcW w:w="1186" w:type="dxa"/>
                    <w:shd w:val="clear" w:color="auto" w:fill="FFFFFF" w:themeFill="background1"/>
                    <w:vAlign w:val="center"/>
                  </w:tcPr>
                  <w:p w14:paraId="39DEE3A9" w14:textId="5A73A2A4" w:rsidR="00C1652A" w:rsidRPr="00FE3E32" w:rsidRDefault="00C1652A" w:rsidP="00C1652A">
                    <w:pPr>
                      <w:jc w:val="center"/>
                      <w:rPr>
                        <w:i/>
                        <w:iCs/>
                      </w:rPr>
                    </w:pPr>
                    <w:r w:rsidRPr="00DD77BB">
                      <w:rPr>
                        <w:i/>
                        <w:iCs/>
                      </w:rPr>
                      <w:t>135.246-5</w:t>
                    </w:r>
                  </w:p>
                </w:tc>
                <w:tc>
                  <w:tcPr>
                    <w:tcW w:w="3260" w:type="dxa"/>
                    <w:shd w:val="clear" w:color="auto" w:fill="FFFFFF" w:themeFill="background1"/>
                    <w:vAlign w:val="center"/>
                  </w:tcPr>
                  <w:p w14:paraId="5B21CCB2" w14:textId="49816FFF" w:rsidR="00C1652A" w:rsidRPr="00FE3E32" w:rsidRDefault="00C1652A" w:rsidP="00C1652A">
                    <w:pPr>
                      <w:jc w:val="center"/>
                      <w:rPr>
                        <w:i/>
                        <w:iCs/>
                      </w:rPr>
                    </w:pPr>
                  </w:p>
                </w:tc>
                <w:tc>
                  <w:tcPr>
                    <w:tcW w:w="1134" w:type="dxa"/>
                    <w:vAlign w:val="center"/>
                  </w:tcPr>
                  <w:p w14:paraId="3758BAAC" w14:textId="21334638" w:rsidR="00C1652A" w:rsidRPr="0032278A" w:rsidRDefault="00C1652A" w:rsidP="00C1652A">
                    <w:pPr>
                      <w:jc w:val="center"/>
                    </w:pPr>
                    <w:r w:rsidRPr="00551140">
                      <w:rPr>
                        <w:i/>
                        <w:iCs/>
                      </w:rPr>
                      <w:t>K3572</w:t>
                    </w:r>
                  </w:p>
                </w:tc>
              </w:tr>
              <w:tr w:rsidR="00C1652A" w:rsidRPr="0032278A" w14:paraId="092CF337" w14:textId="6E61FCE5" w:rsidTr="00D41C13">
                <w:trPr>
                  <w:gridAfter w:val="1"/>
                  <w:wAfter w:w="9" w:type="dxa"/>
                  <w:trHeight w:val="135"/>
                </w:trPr>
                <w:tc>
                  <w:tcPr>
                    <w:tcW w:w="2616" w:type="dxa"/>
                    <w:gridSpan w:val="2"/>
                    <w:vMerge/>
                    <w:shd w:val="clear" w:color="auto" w:fill="E7E6E6" w:themeFill="background2"/>
                    <w:vAlign w:val="center"/>
                  </w:tcPr>
                  <w:p w14:paraId="1C55CEF1" w14:textId="77777777" w:rsidR="00C1652A" w:rsidRPr="0032278A" w:rsidRDefault="00C1652A" w:rsidP="00C1652A">
                    <w:pPr>
                      <w:jc w:val="center"/>
                      <w:rPr>
                        <w:b/>
                      </w:rPr>
                    </w:pPr>
                  </w:p>
                </w:tc>
                <w:tc>
                  <w:tcPr>
                    <w:tcW w:w="1745" w:type="dxa"/>
                    <w:shd w:val="clear" w:color="auto" w:fill="FFFFFF" w:themeFill="background1"/>
                    <w:vAlign w:val="center"/>
                  </w:tcPr>
                  <w:p w14:paraId="389F5B79" w14:textId="197A463F" w:rsidR="00C1652A" w:rsidRPr="00DD77BB" w:rsidRDefault="00C1652A" w:rsidP="00C1652A">
                    <w:pPr>
                      <w:jc w:val="center"/>
                      <w:rPr>
                        <w:i/>
                        <w:iCs/>
                      </w:rPr>
                    </w:pPr>
                    <w:r w:rsidRPr="00DD77BB">
                      <w:rPr>
                        <w:i/>
                        <w:iCs/>
                      </w:rPr>
                      <w:t xml:space="preserve">Paul </w:t>
                    </w:r>
                    <w:proofErr w:type="spellStart"/>
                    <w:r w:rsidRPr="00DD77BB">
                      <w:rPr>
                        <w:i/>
                        <w:iCs/>
                      </w:rPr>
                      <w:t>Roussel</w:t>
                    </w:r>
                    <w:proofErr w:type="spellEnd"/>
                    <w:r w:rsidRPr="00DD77BB">
                      <w:rPr>
                        <w:i/>
                        <w:iCs/>
                      </w:rPr>
                      <w:t xml:space="preserve"> </w:t>
                    </w:r>
                  </w:p>
                </w:tc>
                <w:tc>
                  <w:tcPr>
                    <w:tcW w:w="1366" w:type="dxa"/>
                    <w:shd w:val="clear" w:color="auto" w:fill="FFFFFF" w:themeFill="background1"/>
                    <w:vAlign w:val="center"/>
                  </w:tcPr>
                  <w:p w14:paraId="54851091" w14:textId="02E5A2DA" w:rsidR="00C1652A" w:rsidRPr="00DD77BB" w:rsidRDefault="00C1652A" w:rsidP="00C1652A">
                    <w:pPr>
                      <w:jc w:val="center"/>
                      <w:rPr>
                        <w:i/>
                        <w:iCs/>
                      </w:rPr>
                    </w:pPr>
                    <w:proofErr w:type="spellStart"/>
                    <w:r w:rsidRPr="00DD77BB">
                      <w:rPr>
                        <w:i/>
                        <w:iCs/>
                      </w:rPr>
                      <w:t>Vasquez</w:t>
                    </w:r>
                    <w:proofErr w:type="spellEnd"/>
                  </w:p>
                </w:tc>
                <w:tc>
                  <w:tcPr>
                    <w:tcW w:w="1186" w:type="dxa"/>
                    <w:shd w:val="clear" w:color="auto" w:fill="FFFFFF" w:themeFill="background1"/>
                    <w:vAlign w:val="center"/>
                  </w:tcPr>
                  <w:p w14:paraId="0FD95BD4" w14:textId="3EA52F01" w:rsidR="00C1652A" w:rsidRPr="00DD77BB" w:rsidRDefault="00C1652A" w:rsidP="00C1652A">
                    <w:pPr>
                      <w:jc w:val="center"/>
                      <w:rPr>
                        <w:i/>
                        <w:iCs/>
                      </w:rPr>
                    </w:pPr>
                    <w:r w:rsidRPr="00DD77BB">
                      <w:rPr>
                        <w:i/>
                        <w:iCs/>
                      </w:rPr>
                      <w:t>160.602-5</w:t>
                    </w:r>
                  </w:p>
                </w:tc>
                <w:tc>
                  <w:tcPr>
                    <w:tcW w:w="3260" w:type="dxa"/>
                    <w:shd w:val="clear" w:color="auto" w:fill="FFFFFF" w:themeFill="background1"/>
                    <w:vAlign w:val="center"/>
                  </w:tcPr>
                  <w:p w14:paraId="22F0C11B" w14:textId="02A4A8C8" w:rsidR="00C1652A" w:rsidRPr="00FE3E32" w:rsidRDefault="00C1652A" w:rsidP="00C1652A">
                    <w:pPr>
                      <w:jc w:val="center"/>
                      <w:rPr>
                        <w:i/>
                        <w:iCs/>
                      </w:rPr>
                    </w:pPr>
                  </w:p>
                </w:tc>
                <w:tc>
                  <w:tcPr>
                    <w:tcW w:w="1134" w:type="dxa"/>
                    <w:vAlign w:val="center"/>
                  </w:tcPr>
                  <w:p w14:paraId="402FBD79" w14:textId="77777777" w:rsidR="00C1652A" w:rsidRPr="0032278A" w:rsidRDefault="00C1652A" w:rsidP="00C1652A"/>
                </w:tc>
              </w:tr>
              <w:tr w:rsidR="00C1652A" w:rsidRPr="0032278A" w14:paraId="1A837A09" w14:textId="380E9CA0" w:rsidTr="00D41C13">
                <w:trPr>
                  <w:gridAfter w:val="1"/>
                  <w:wAfter w:w="9" w:type="dxa"/>
                  <w:trHeight w:val="135"/>
                </w:trPr>
                <w:tc>
                  <w:tcPr>
                    <w:tcW w:w="2616" w:type="dxa"/>
                    <w:gridSpan w:val="2"/>
                    <w:vMerge/>
                    <w:shd w:val="clear" w:color="auto" w:fill="E7E6E6" w:themeFill="background2"/>
                    <w:vAlign w:val="center"/>
                  </w:tcPr>
                  <w:p w14:paraId="7D896F12" w14:textId="77777777" w:rsidR="00C1652A" w:rsidRPr="0032278A" w:rsidRDefault="00C1652A" w:rsidP="00C1652A">
                    <w:pPr>
                      <w:jc w:val="center"/>
                      <w:rPr>
                        <w:b/>
                      </w:rPr>
                    </w:pPr>
                  </w:p>
                </w:tc>
                <w:tc>
                  <w:tcPr>
                    <w:tcW w:w="1745" w:type="dxa"/>
                    <w:shd w:val="clear" w:color="auto" w:fill="FFFFFF" w:themeFill="background1"/>
                    <w:vAlign w:val="center"/>
                  </w:tcPr>
                  <w:p w14:paraId="5D3ECA71" w14:textId="6D14A832" w:rsidR="00C1652A" w:rsidRPr="00883929" w:rsidRDefault="00C1652A" w:rsidP="00C1652A">
                    <w:pPr>
                      <w:jc w:val="center"/>
                      <w:rPr>
                        <w:i/>
                        <w:iCs/>
                        <w:u w:val="single"/>
                      </w:rPr>
                    </w:pPr>
                  </w:p>
                </w:tc>
                <w:tc>
                  <w:tcPr>
                    <w:tcW w:w="1366" w:type="dxa"/>
                    <w:shd w:val="clear" w:color="auto" w:fill="FFFFFF" w:themeFill="background1"/>
                    <w:vAlign w:val="center"/>
                  </w:tcPr>
                  <w:p w14:paraId="4CE94BEF" w14:textId="026162B7" w:rsidR="00C1652A" w:rsidRPr="00FE3E32" w:rsidRDefault="00C1652A" w:rsidP="00C1652A">
                    <w:pPr>
                      <w:jc w:val="center"/>
                      <w:rPr>
                        <w:i/>
                        <w:iCs/>
                      </w:rPr>
                    </w:pPr>
                  </w:p>
                </w:tc>
                <w:tc>
                  <w:tcPr>
                    <w:tcW w:w="1186" w:type="dxa"/>
                    <w:shd w:val="clear" w:color="auto" w:fill="FFFFFF" w:themeFill="background1"/>
                    <w:vAlign w:val="center"/>
                  </w:tcPr>
                  <w:p w14:paraId="2D12E578" w14:textId="621608ED" w:rsidR="00C1652A" w:rsidRPr="00FE3E32" w:rsidRDefault="00C1652A" w:rsidP="00C1652A">
                    <w:pPr>
                      <w:jc w:val="center"/>
                      <w:rPr>
                        <w:i/>
                        <w:iCs/>
                      </w:rPr>
                    </w:pPr>
                  </w:p>
                </w:tc>
                <w:tc>
                  <w:tcPr>
                    <w:tcW w:w="3260" w:type="dxa"/>
                    <w:shd w:val="clear" w:color="auto" w:fill="FFFFFF" w:themeFill="background1"/>
                    <w:vAlign w:val="center"/>
                  </w:tcPr>
                  <w:p w14:paraId="1C76F436" w14:textId="45EB842C" w:rsidR="00C1652A" w:rsidRPr="00FE3E32" w:rsidRDefault="00C1652A" w:rsidP="00C1652A">
                    <w:pPr>
                      <w:jc w:val="center"/>
                      <w:rPr>
                        <w:i/>
                        <w:iCs/>
                      </w:rPr>
                    </w:pPr>
                  </w:p>
                </w:tc>
                <w:tc>
                  <w:tcPr>
                    <w:tcW w:w="1134" w:type="dxa"/>
                    <w:vAlign w:val="center"/>
                  </w:tcPr>
                  <w:p w14:paraId="239B6A17" w14:textId="77777777" w:rsidR="00C1652A" w:rsidRPr="0032278A" w:rsidRDefault="00C1652A" w:rsidP="00C1652A"/>
                </w:tc>
              </w:tr>
              <w:tr w:rsidR="00C1652A" w:rsidRPr="0032278A" w14:paraId="5347564E" w14:textId="1FD01108" w:rsidTr="00D41C13">
                <w:trPr>
                  <w:gridAfter w:val="1"/>
                  <w:wAfter w:w="9" w:type="dxa"/>
                  <w:trHeight w:val="135"/>
                </w:trPr>
                <w:tc>
                  <w:tcPr>
                    <w:tcW w:w="2616" w:type="dxa"/>
                    <w:gridSpan w:val="2"/>
                    <w:vMerge/>
                    <w:shd w:val="clear" w:color="auto" w:fill="E7E6E6" w:themeFill="background2"/>
                    <w:vAlign w:val="center"/>
                  </w:tcPr>
                  <w:p w14:paraId="1BD6E4AD" w14:textId="77777777" w:rsidR="00C1652A" w:rsidRPr="0032278A" w:rsidRDefault="00C1652A" w:rsidP="00C1652A">
                    <w:pPr>
                      <w:jc w:val="center"/>
                      <w:rPr>
                        <w:b/>
                      </w:rPr>
                    </w:pPr>
                  </w:p>
                </w:tc>
                <w:tc>
                  <w:tcPr>
                    <w:tcW w:w="1745" w:type="dxa"/>
                    <w:shd w:val="clear" w:color="auto" w:fill="FFFFFF" w:themeFill="background1"/>
                    <w:vAlign w:val="center"/>
                  </w:tcPr>
                  <w:p w14:paraId="5D7FDBA2" w14:textId="681FCEB6" w:rsidR="00C1652A" w:rsidRPr="00FE3E32" w:rsidRDefault="00C1652A" w:rsidP="00C1652A">
                    <w:pPr>
                      <w:jc w:val="center"/>
                      <w:rPr>
                        <w:i/>
                        <w:iCs/>
                      </w:rPr>
                    </w:pPr>
                  </w:p>
                </w:tc>
                <w:tc>
                  <w:tcPr>
                    <w:tcW w:w="1366" w:type="dxa"/>
                    <w:shd w:val="clear" w:color="auto" w:fill="FFFFFF" w:themeFill="background1"/>
                    <w:vAlign w:val="center"/>
                  </w:tcPr>
                  <w:p w14:paraId="0D19CA72" w14:textId="23895F75" w:rsidR="00C1652A" w:rsidRPr="00FE3E32" w:rsidRDefault="00C1652A" w:rsidP="00C1652A">
                    <w:pPr>
                      <w:jc w:val="center"/>
                      <w:rPr>
                        <w:i/>
                        <w:iCs/>
                      </w:rPr>
                    </w:pPr>
                  </w:p>
                </w:tc>
                <w:tc>
                  <w:tcPr>
                    <w:tcW w:w="1186" w:type="dxa"/>
                    <w:shd w:val="clear" w:color="auto" w:fill="FFFFFF" w:themeFill="background1"/>
                    <w:vAlign w:val="center"/>
                  </w:tcPr>
                  <w:p w14:paraId="31781CCE" w14:textId="45C4A20B" w:rsidR="00C1652A" w:rsidRPr="00FE3E32" w:rsidRDefault="00C1652A" w:rsidP="00C1652A">
                    <w:pPr>
                      <w:jc w:val="center"/>
                      <w:rPr>
                        <w:i/>
                        <w:iCs/>
                      </w:rPr>
                    </w:pPr>
                  </w:p>
                </w:tc>
                <w:tc>
                  <w:tcPr>
                    <w:tcW w:w="3260" w:type="dxa"/>
                    <w:shd w:val="clear" w:color="auto" w:fill="FFFFFF" w:themeFill="background1"/>
                    <w:vAlign w:val="center"/>
                  </w:tcPr>
                  <w:p w14:paraId="1E0F7D51" w14:textId="2190A989" w:rsidR="00C1652A" w:rsidRPr="00FE3E32" w:rsidRDefault="00C1652A" w:rsidP="00C1652A">
                    <w:pPr>
                      <w:jc w:val="center"/>
                      <w:rPr>
                        <w:i/>
                        <w:iCs/>
                      </w:rPr>
                    </w:pPr>
                  </w:p>
                </w:tc>
                <w:tc>
                  <w:tcPr>
                    <w:tcW w:w="1134" w:type="dxa"/>
                    <w:vAlign w:val="center"/>
                  </w:tcPr>
                  <w:p w14:paraId="0C2A34A7" w14:textId="77777777" w:rsidR="00C1652A" w:rsidRPr="0032278A" w:rsidRDefault="00C1652A" w:rsidP="00C1652A"/>
                </w:tc>
              </w:tr>
              <w:tr w:rsidR="00C1652A" w:rsidRPr="0032278A" w14:paraId="6EB1E709" w14:textId="156AC647" w:rsidTr="00D41C13">
                <w:trPr>
                  <w:gridAfter w:val="1"/>
                  <w:wAfter w:w="9" w:type="dxa"/>
                  <w:trHeight w:val="135"/>
                </w:trPr>
                <w:tc>
                  <w:tcPr>
                    <w:tcW w:w="2616" w:type="dxa"/>
                    <w:gridSpan w:val="2"/>
                    <w:vMerge/>
                    <w:shd w:val="clear" w:color="auto" w:fill="E7E6E6" w:themeFill="background2"/>
                    <w:vAlign w:val="center"/>
                  </w:tcPr>
                  <w:p w14:paraId="7A049FBC" w14:textId="77777777" w:rsidR="00C1652A" w:rsidRPr="0032278A" w:rsidRDefault="00C1652A" w:rsidP="00C1652A">
                    <w:pPr>
                      <w:jc w:val="center"/>
                      <w:rPr>
                        <w:b/>
                      </w:rPr>
                    </w:pPr>
                  </w:p>
                </w:tc>
                <w:tc>
                  <w:tcPr>
                    <w:tcW w:w="1745" w:type="dxa"/>
                    <w:shd w:val="clear" w:color="auto" w:fill="FFFFFF" w:themeFill="background1"/>
                    <w:vAlign w:val="center"/>
                  </w:tcPr>
                  <w:p w14:paraId="4CDEFACF" w14:textId="3CE6E21B" w:rsidR="00C1652A" w:rsidRPr="00FE3E32" w:rsidRDefault="00C1652A" w:rsidP="00C1652A">
                    <w:pPr>
                      <w:jc w:val="center"/>
                      <w:rPr>
                        <w:i/>
                        <w:iCs/>
                      </w:rPr>
                    </w:pPr>
                  </w:p>
                </w:tc>
                <w:tc>
                  <w:tcPr>
                    <w:tcW w:w="1366" w:type="dxa"/>
                    <w:shd w:val="clear" w:color="auto" w:fill="FFFFFF" w:themeFill="background1"/>
                    <w:vAlign w:val="center"/>
                  </w:tcPr>
                  <w:p w14:paraId="2148BAEE" w14:textId="0D7AD916" w:rsidR="00C1652A" w:rsidRPr="00FE3E32" w:rsidRDefault="00C1652A" w:rsidP="00C1652A">
                    <w:pPr>
                      <w:jc w:val="center"/>
                      <w:rPr>
                        <w:i/>
                        <w:iCs/>
                      </w:rPr>
                    </w:pPr>
                  </w:p>
                </w:tc>
                <w:tc>
                  <w:tcPr>
                    <w:tcW w:w="1186" w:type="dxa"/>
                    <w:shd w:val="clear" w:color="auto" w:fill="FFFFFF" w:themeFill="background1"/>
                    <w:vAlign w:val="center"/>
                  </w:tcPr>
                  <w:p w14:paraId="7E380D3B" w14:textId="60C8ABFC" w:rsidR="00C1652A" w:rsidRPr="00FE3E32" w:rsidRDefault="00C1652A" w:rsidP="00C1652A">
                    <w:pPr>
                      <w:jc w:val="center"/>
                      <w:rPr>
                        <w:i/>
                        <w:iCs/>
                      </w:rPr>
                    </w:pPr>
                  </w:p>
                </w:tc>
                <w:tc>
                  <w:tcPr>
                    <w:tcW w:w="3260" w:type="dxa"/>
                    <w:shd w:val="clear" w:color="auto" w:fill="FFFFFF" w:themeFill="background1"/>
                    <w:vAlign w:val="center"/>
                  </w:tcPr>
                  <w:p w14:paraId="1E70F69F" w14:textId="274A19B3" w:rsidR="00C1652A" w:rsidRPr="00FE3E32" w:rsidRDefault="00C1652A" w:rsidP="00C1652A">
                    <w:pPr>
                      <w:jc w:val="center"/>
                      <w:rPr>
                        <w:i/>
                        <w:iCs/>
                      </w:rPr>
                    </w:pPr>
                  </w:p>
                </w:tc>
                <w:tc>
                  <w:tcPr>
                    <w:tcW w:w="1134" w:type="dxa"/>
                    <w:vAlign w:val="center"/>
                  </w:tcPr>
                  <w:p w14:paraId="3C45468B" w14:textId="77777777" w:rsidR="00C1652A" w:rsidRPr="0032278A" w:rsidRDefault="00C1652A" w:rsidP="00C1652A"/>
                </w:tc>
              </w:tr>
              <w:tr w:rsidR="00C1652A" w:rsidRPr="0032278A" w14:paraId="190AE0A4" w14:textId="2683E931" w:rsidTr="00D41C13">
                <w:trPr>
                  <w:gridAfter w:val="1"/>
                  <w:wAfter w:w="9" w:type="dxa"/>
                  <w:trHeight w:val="135"/>
                </w:trPr>
                <w:tc>
                  <w:tcPr>
                    <w:tcW w:w="2616" w:type="dxa"/>
                    <w:gridSpan w:val="2"/>
                    <w:vMerge/>
                    <w:shd w:val="clear" w:color="auto" w:fill="E7E6E6" w:themeFill="background2"/>
                    <w:vAlign w:val="center"/>
                  </w:tcPr>
                  <w:p w14:paraId="1732A267" w14:textId="77777777" w:rsidR="00C1652A" w:rsidRPr="0032278A" w:rsidRDefault="00C1652A" w:rsidP="00C1652A">
                    <w:pPr>
                      <w:jc w:val="center"/>
                      <w:rPr>
                        <w:b/>
                      </w:rPr>
                    </w:pPr>
                  </w:p>
                </w:tc>
                <w:tc>
                  <w:tcPr>
                    <w:tcW w:w="1745" w:type="dxa"/>
                    <w:shd w:val="clear" w:color="auto" w:fill="FFFFFF" w:themeFill="background1"/>
                    <w:vAlign w:val="center"/>
                  </w:tcPr>
                  <w:p w14:paraId="5FA22B1F" w14:textId="799D3549" w:rsidR="00C1652A" w:rsidRPr="00FE3E32" w:rsidRDefault="00C1652A" w:rsidP="00C1652A">
                    <w:pPr>
                      <w:jc w:val="center"/>
                      <w:rPr>
                        <w:i/>
                        <w:iCs/>
                      </w:rPr>
                    </w:pPr>
                  </w:p>
                </w:tc>
                <w:tc>
                  <w:tcPr>
                    <w:tcW w:w="1366" w:type="dxa"/>
                    <w:shd w:val="clear" w:color="auto" w:fill="FFFFFF" w:themeFill="background1"/>
                    <w:vAlign w:val="center"/>
                  </w:tcPr>
                  <w:p w14:paraId="6B5D2D29" w14:textId="73D626D9" w:rsidR="00C1652A" w:rsidRPr="00FE3E32" w:rsidRDefault="00C1652A" w:rsidP="00C1652A">
                    <w:pPr>
                      <w:jc w:val="center"/>
                      <w:rPr>
                        <w:i/>
                        <w:iCs/>
                      </w:rPr>
                    </w:pPr>
                  </w:p>
                </w:tc>
                <w:tc>
                  <w:tcPr>
                    <w:tcW w:w="1186" w:type="dxa"/>
                    <w:shd w:val="clear" w:color="auto" w:fill="FFFFFF" w:themeFill="background1"/>
                    <w:vAlign w:val="center"/>
                  </w:tcPr>
                  <w:p w14:paraId="709A631F" w14:textId="55853F31" w:rsidR="00C1652A" w:rsidRPr="00FE3E32" w:rsidRDefault="00C1652A" w:rsidP="00C1652A">
                    <w:pPr>
                      <w:jc w:val="center"/>
                      <w:rPr>
                        <w:i/>
                        <w:iCs/>
                      </w:rPr>
                    </w:pPr>
                  </w:p>
                </w:tc>
                <w:tc>
                  <w:tcPr>
                    <w:tcW w:w="3260" w:type="dxa"/>
                    <w:shd w:val="clear" w:color="auto" w:fill="FFFFFF" w:themeFill="background1"/>
                    <w:vAlign w:val="center"/>
                  </w:tcPr>
                  <w:p w14:paraId="0C8D0524" w14:textId="007CF9BC" w:rsidR="00C1652A" w:rsidRPr="00FE3E32" w:rsidRDefault="00C1652A" w:rsidP="00C1652A">
                    <w:pPr>
                      <w:jc w:val="center"/>
                      <w:rPr>
                        <w:i/>
                        <w:iCs/>
                      </w:rPr>
                    </w:pPr>
                  </w:p>
                </w:tc>
                <w:tc>
                  <w:tcPr>
                    <w:tcW w:w="1134" w:type="dxa"/>
                    <w:vAlign w:val="center"/>
                  </w:tcPr>
                  <w:p w14:paraId="2D95D165" w14:textId="77777777" w:rsidR="00C1652A" w:rsidRPr="0032278A" w:rsidRDefault="00C1652A" w:rsidP="00C1652A"/>
                </w:tc>
              </w:tr>
            </w:tbl>
            <w:p w14:paraId="03D2105D" w14:textId="3AC135EE" w:rsidR="00D84745" w:rsidRDefault="00D84745" w:rsidP="00D84745"/>
            <w:p w14:paraId="213EC4DA" w14:textId="0012AD6D" w:rsidR="00883929" w:rsidRDefault="00883929" w:rsidP="00D84745"/>
            <w:p w14:paraId="6793D3FC" w14:textId="77777777" w:rsidR="00883929" w:rsidRPr="0032278A" w:rsidRDefault="00883929" w:rsidP="00D84745"/>
            <w:p w14:paraId="2CCA8372" w14:textId="77777777" w:rsidR="00D84745" w:rsidRPr="0032278A" w:rsidRDefault="00D84745" w:rsidP="00D84745">
              <w:r w:rsidRPr="0032278A">
                <w:rPr>
                  <w:noProof/>
                  <w:lang w:eastAsia="es-AR"/>
                </w:rPr>
                <mc:AlternateContent>
                  <mc:Choice Requires="wps">
                    <w:drawing>
                      <wp:anchor distT="0" distB="0" distL="114300" distR="114300" simplePos="0" relativeHeight="251660288" behindDoc="0" locked="0" layoutInCell="1" allowOverlap="1" wp14:anchorId="45A252B8" wp14:editId="7F4C2825">
                        <wp:simplePos x="0" y="0"/>
                        <wp:positionH relativeFrom="column">
                          <wp:posOffset>2740660</wp:posOffset>
                        </wp:positionH>
                        <wp:positionV relativeFrom="paragraph">
                          <wp:posOffset>77660</wp:posOffset>
                        </wp:positionV>
                        <wp:extent cx="2743200" cy="1403985"/>
                        <wp:effectExtent l="0" t="0" r="19050" b="19050"/>
                        <wp:wrapNone/>
                        <wp:docPr id="1" name="Cuadro de texto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743200" cy="14039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0897F77" w14:textId="77777777" w:rsidR="002F14E4" w:rsidRPr="001D5DE9" w:rsidRDefault="002F14E4" w:rsidP="00D84745">
                                    <w:pPr>
                                      <w:jc w:val="both"/>
                                      <w:rPr>
                                        <w:rFonts w:ascii="Arial" w:hAnsi="Arial" w:cs="Arial"/>
                                        <w:b/>
                                        <w:u w:val="single"/>
                                      </w:rPr>
                                    </w:pPr>
                                    <w:r w:rsidRPr="001D5DE9">
                                      <w:rPr>
                                        <w:rFonts w:ascii="Arial" w:hAnsi="Arial" w:cs="Arial"/>
                                        <w:b/>
                                        <w:i/>
                                      </w:rPr>
                                      <w:t>Calificación:</w:t>
                                    </w:r>
                                    <w:r w:rsidRPr="004164E4">
                                      <w:rPr>
                                        <w:rFonts w:ascii="Arial" w:hAnsi="Arial" w:cs="Arial"/>
                                        <w:b/>
                                      </w:rPr>
                                      <w:t xml:space="preserve"> __________________</w:t>
                                    </w:r>
                                  </w:p>
                                  <w:p w14:paraId="25EBBBD1" w14:textId="77777777" w:rsidR="002F14E4" w:rsidRPr="001D5DE9" w:rsidRDefault="002F14E4" w:rsidP="00D84745">
                                    <w:pPr>
                                      <w:jc w:val="both"/>
                                      <w:rPr>
                                        <w:rFonts w:ascii="Arial" w:hAnsi="Arial" w:cs="Arial"/>
                                        <w:b/>
                                        <w:color w:val="FFFFFF" w:themeColor="background1"/>
                                      </w:rPr>
                                    </w:pPr>
                                    <w:r w:rsidRPr="001D5DE9">
                                      <w:rPr>
                                        <w:rFonts w:ascii="Arial" w:hAnsi="Arial" w:cs="Arial"/>
                                        <w:b/>
                                        <w:i/>
                                      </w:rPr>
                                      <w:t>F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i/>
                                      </w:rPr>
                                      <w:t>irma Docente</w:t>
                                    </w:r>
                                    <w:r w:rsidRPr="001D5DE9">
                                      <w:rPr>
                                        <w:rFonts w:ascii="Arial" w:hAnsi="Arial" w:cs="Arial"/>
                                        <w:b/>
                                        <w:i/>
                                      </w:rPr>
                                      <w:t>: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i/>
                                      </w:rPr>
                                      <w:t xml:space="preserve"> </w:t>
                                    </w:r>
                                    <w:r w:rsidRPr="001D5DE9">
                                      <w:rPr>
                                        <w:rFonts w:ascii="Arial" w:hAnsi="Arial" w:cs="Arial"/>
                                        <w:b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</w:rPr>
                                      <w:t>_</w:t>
                                    </w:r>
                                    <w:r w:rsidRPr="001D5DE9">
                                      <w:rPr>
                                        <w:rFonts w:ascii="Arial" w:hAnsi="Arial" w:cs="Arial"/>
                                        <w:b/>
                                      </w:rPr>
                                      <w:t>__________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</w:rPr>
                                      <w:t>____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20000</wp14:pctHeight>
                        </wp14:sizeRelV>
                      </wp:anchor>
                    </w:drawing>
                  </mc:Choice>
                  <mc:Fallback>
                    <w:pict>
                      <v:shapetype w14:anchorId="45A252B8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1" o:spid="_x0000_s1026" type="#_x0000_t202" style="position:absolute;margin-left:215.8pt;margin-top:6.1pt;width:3in;height:110.5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" fillcolor="white [3212]" strokecolor="white [3212]">
                        <v:textbox style="mso-fit-shape-to-text:t">
                          <w:txbxContent>
                            <w:p w14:paraId="30897F77" w14:textId="77777777" w:rsidR="002F14E4" w:rsidRPr="001D5DE9" w:rsidRDefault="002F14E4" w:rsidP="00D84745">
                              <w:pPr>
                                <w:jc w:val="both"/>
                                <w:rPr>
                                  <w:rFonts w:ascii="Arial" w:hAnsi="Arial" w:cs="Arial"/>
                                  <w:b/>
                                  <w:u w:val="single"/>
                                </w:rPr>
                              </w:pPr>
                              <w:r w:rsidRPr="001D5DE9">
                                <w:rPr>
                                  <w:rFonts w:ascii="Arial" w:hAnsi="Arial" w:cs="Arial"/>
                                  <w:b/>
                                  <w:i/>
                                </w:rPr>
                                <w:t>Calificación:</w:t>
                              </w:r>
                              <w:r w:rsidRPr="004164E4">
                                <w:rPr>
                                  <w:rFonts w:ascii="Arial" w:hAnsi="Arial" w:cs="Arial"/>
                                  <w:b/>
                                </w:rPr>
                                <w:t xml:space="preserve"> __________________</w:t>
                              </w:r>
                            </w:p>
                            <w:p w14:paraId="25EBBBD1" w14:textId="77777777" w:rsidR="002F14E4" w:rsidRPr="001D5DE9" w:rsidRDefault="002F14E4" w:rsidP="00D84745">
                              <w:pPr>
                                <w:jc w:val="both"/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</w:rPr>
                              </w:pPr>
                              <w:r w:rsidRPr="001D5DE9">
                                <w:rPr>
                                  <w:rFonts w:ascii="Arial" w:hAnsi="Arial" w:cs="Arial"/>
                                  <w:b/>
                                  <w:i/>
                                </w:rPr>
                                <w:t>F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i/>
                                </w:rPr>
                                <w:t>irma Docente</w:t>
                              </w:r>
                              <w:r w:rsidRPr="001D5DE9">
                                <w:rPr>
                                  <w:rFonts w:ascii="Arial" w:hAnsi="Arial" w:cs="Arial"/>
                                  <w:b/>
                                  <w:i/>
                                </w:rPr>
                                <w:t>: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i/>
                                </w:rPr>
                                <w:t xml:space="preserve"> </w:t>
                              </w:r>
                              <w:r w:rsidRPr="001D5DE9">
                                <w:rPr>
                                  <w:rFonts w:ascii="Arial" w:hAnsi="Arial" w:cs="Arial"/>
                                  <w:b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_</w:t>
                              </w:r>
                              <w:r w:rsidRPr="001D5DE9">
                                <w:rPr>
                                  <w:rFonts w:ascii="Arial" w:hAnsi="Arial" w:cs="Arial"/>
                                  <w:b/>
                                </w:rPr>
                                <w:t>__________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____</w:t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 w:rsidRPr="0032278A">
                <w:rPr>
                  <w:noProof/>
                  <w:lang w:eastAsia="es-AR"/>
                </w:rPr>
                <mc:AlternateContent>
                  <mc:Choice Requires="wps">
                    <w:drawing>
                      <wp:anchor distT="0" distB="0" distL="114300" distR="114300" simplePos="0" relativeHeight="251659264" behindDoc="0" locked="0" layoutInCell="1" allowOverlap="1" wp14:anchorId="27AD0256" wp14:editId="333F707D">
                        <wp:simplePos x="0" y="0"/>
                        <wp:positionH relativeFrom="column">
                          <wp:posOffset>-296545</wp:posOffset>
                        </wp:positionH>
                        <wp:positionV relativeFrom="paragraph">
                          <wp:posOffset>105220</wp:posOffset>
                        </wp:positionV>
                        <wp:extent cx="2743200" cy="1403985"/>
                        <wp:effectExtent l="0" t="0" r="19050" b="19050"/>
                        <wp:wrapNone/>
                        <wp:docPr id="307" name="Cuadro de texto 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743200" cy="14039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BD0ED7A" w14:textId="71E0FCD2" w:rsidR="002F14E4" w:rsidRPr="001D5DE9" w:rsidRDefault="002F14E4" w:rsidP="00D84745">
                                    <w:pPr>
                                      <w:rPr>
                                        <w:rFonts w:ascii="Arial" w:hAnsi="Arial" w:cs="Arial"/>
                                        <w:b/>
                                        <w:u w:val="single"/>
                                      </w:rPr>
                                    </w:pPr>
                                    <w:r w:rsidRPr="001D5DE9">
                                      <w:rPr>
                                        <w:rFonts w:ascii="Arial" w:hAnsi="Arial" w:cs="Arial"/>
                                        <w:b/>
                                        <w:i/>
                                      </w:rPr>
                                      <w:t>Fecha de Presentación:</w:t>
                                    </w:r>
                                    <w:r w:rsidRPr="001D5DE9">
                                      <w:rPr>
                                        <w:rFonts w:ascii="Arial" w:hAnsi="Arial" w:cs="Arial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u w:val="single"/>
                                      </w:rPr>
                                      <w:t>2</w:t>
                                    </w:r>
                                    <w:r w:rsidR="004501B2">
                                      <w:rPr>
                                        <w:rFonts w:ascii="Arial" w:hAnsi="Arial" w:cs="Arial"/>
                                        <w:b/>
                                        <w:u w:val="single"/>
                                      </w:rPr>
                                      <w:t>5</w:t>
                                    </w:r>
                                    <w:r w:rsidRPr="001D5DE9">
                                      <w:rPr>
                                        <w:rFonts w:ascii="Arial" w:hAnsi="Arial" w:cs="Arial"/>
                                        <w:b/>
                                        <w:u w:val="single"/>
                                      </w:rPr>
                                      <w:t>/</w:t>
                                    </w:r>
                                    <w:r w:rsidR="004501B2">
                                      <w:rPr>
                                        <w:rFonts w:ascii="Arial" w:hAnsi="Arial" w:cs="Arial"/>
                                        <w:b/>
                                        <w:u w:val="single"/>
                                      </w:rPr>
                                      <w:t>10</w:t>
                                    </w:r>
                                    <w:r w:rsidRPr="001D5DE9">
                                      <w:rPr>
                                        <w:rFonts w:ascii="Arial" w:hAnsi="Arial" w:cs="Arial"/>
                                        <w:b/>
                                        <w:u w:val="single"/>
                                      </w:rPr>
                                      <w:t>/20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u w:val="single"/>
                                      </w:rPr>
                                      <w:t>20</w:t>
                                    </w:r>
                                  </w:p>
                                  <w:p w14:paraId="793359BA" w14:textId="77777777" w:rsidR="002F14E4" w:rsidRPr="001D5DE9" w:rsidRDefault="002F14E4" w:rsidP="00D84745">
                                    <w:pPr>
                                      <w:rPr>
                                        <w:rFonts w:ascii="Arial" w:hAnsi="Arial" w:cs="Arial"/>
                                        <w:b/>
                                        <w:color w:val="FFFFFF" w:themeColor="background1"/>
                                      </w:rPr>
                                    </w:pPr>
                                    <w:r w:rsidRPr="001D5DE9">
                                      <w:rPr>
                                        <w:rFonts w:ascii="Arial" w:hAnsi="Arial" w:cs="Arial"/>
                                        <w:b/>
                                        <w:i/>
                                      </w:rPr>
                                      <w:t>Fecha Devolución:</w:t>
                                    </w:r>
                                    <w:r w:rsidRPr="001D5DE9">
                                      <w:rPr>
                                        <w:rFonts w:ascii="Arial" w:hAnsi="Arial" w:cs="Arial"/>
                                        <w:b/>
                                      </w:rPr>
                                      <w:t xml:space="preserve">   _____________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20000</wp14:pctHeight>
                        </wp14:sizeRelV>
                      </wp:anchor>
                    </w:drawing>
                  </mc:Choice>
                  <mc:Fallback>
                    <w:pict>
                      <v:shape w14:anchorId="27AD0256" id="Cuadro de texto 2" o:spid="_x0000_s1027" type="#_x0000_t202" style="position:absolute;margin-left:-23.35pt;margin-top:8.3pt;width:3in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" fillcolor="white [3212]" strokecolor="white [3212]">
                        <v:textbox style="mso-fit-shape-to-text:t">
                          <w:txbxContent>
                            <w:p w14:paraId="5BD0ED7A" w14:textId="71E0FCD2" w:rsidR="002F14E4" w:rsidRPr="001D5DE9" w:rsidRDefault="002F14E4" w:rsidP="00D84745">
                              <w:pPr>
                                <w:rPr>
                                  <w:rFonts w:ascii="Arial" w:hAnsi="Arial" w:cs="Arial"/>
                                  <w:b/>
                                  <w:u w:val="single"/>
                                </w:rPr>
                              </w:pPr>
                              <w:r w:rsidRPr="001D5DE9">
                                <w:rPr>
                                  <w:rFonts w:ascii="Arial" w:hAnsi="Arial" w:cs="Arial"/>
                                  <w:b/>
                                  <w:i/>
                                </w:rPr>
                                <w:t>Fecha de Presentación:</w:t>
                              </w:r>
                              <w:r w:rsidRPr="001D5DE9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u w:val="single"/>
                                </w:rPr>
                                <w:t>2</w:t>
                              </w:r>
                              <w:r w:rsidR="004501B2">
                                <w:rPr>
                                  <w:rFonts w:ascii="Arial" w:hAnsi="Arial" w:cs="Arial"/>
                                  <w:b/>
                                  <w:u w:val="single"/>
                                </w:rPr>
                                <w:t>5</w:t>
                              </w:r>
                              <w:r w:rsidRPr="001D5DE9">
                                <w:rPr>
                                  <w:rFonts w:ascii="Arial" w:hAnsi="Arial" w:cs="Arial"/>
                                  <w:b/>
                                  <w:u w:val="single"/>
                                </w:rPr>
                                <w:t>/</w:t>
                              </w:r>
                              <w:r w:rsidR="004501B2">
                                <w:rPr>
                                  <w:rFonts w:ascii="Arial" w:hAnsi="Arial" w:cs="Arial"/>
                                  <w:b/>
                                  <w:u w:val="single"/>
                                </w:rPr>
                                <w:t>10</w:t>
                              </w:r>
                              <w:r w:rsidRPr="001D5DE9">
                                <w:rPr>
                                  <w:rFonts w:ascii="Arial" w:hAnsi="Arial" w:cs="Arial"/>
                                  <w:b/>
                                  <w:u w:val="single"/>
                                </w:rPr>
                                <w:t>/20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u w:val="single"/>
                                </w:rPr>
                                <w:t>20</w:t>
                              </w:r>
                            </w:p>
                            <w:p w14:paraId="793359BA" w14:textId="77777777" w:rsidR="002F14E4" w:rsidRPr="001D5DE9" w:rsidRDefault="002F14E4" w:rsidP="00D84745">
                              <w:pPr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</w:rPr>
                              </w:pPr>
                              <w:r w:rsidRPr="001D5DE9">
                                <w:rPr>
                                  <w:rFonts w:ascii="Arial" w:hAnsi="Arial" w:cs="Arial"/>
                                  <w:b/>
                                  <w:i/>
                                </w:rPr>
                                <w:t>Fecha Devolución:</w:t>
                              </w:r>
                              <w:r w:rsidRPr="001D5DE9">
                                <w:rPr>
                                  <w:rFonts w:ascii="Arial" w:hAnsi="Arial" w:cs="Arial"/>
                                  <w:b/>
                                </w:rPr>
                                <w:t xml:space="preserve">   _____________</w:t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</w:p>
            <w:p w14:paraId="70218713" w14:textId="77777777" w:rsidR="00D84745" w:rsidRPr="0032278A" w:rsidRDefault="00D84745" w:rsidP="00D84745"/>
            <w:p w14:paraId="5147DBDD" w14:textId="77777777" w:rsidR="00D84745" w:rsidRPr="0032278A" w:rsidRDefault="00D376C9" w:rsidP="00D84745"/>
          </w:sdtContent>
        </w:sdt>
        <w:p w14:paraId="1632ED2B" w14:textId="3A4CCBA4" w:rsidR="00883929" w:rsidRDefault="00883929" w:rsidP="008E6C58">
          <w:pPr>
            <w:ind w:left="360"/>
            <w:jc w:val="center"/>
            <w:rPr>
              <w:rFonts w:ascii="Sitka Banner" w:hAnsi="Sitka Banner" w:cs="Times New Roman"/>
              <w:sz w:val="48"/>
              <w:szCs w:val="48"/>
            </w:rPr>
          </w:pPr>
        </w:p>
        <w:p w14:paraId="2F2D1DA9" w14:textId="77777777" w:rsidR="004501B2" w:rsidRDefault="004501B2" w:rsidP="008E6C58">
          <w:pPr>
            <w:ind w:left="360"/>
            <w:jc w:val="center"/>
            <w:rPr>
              <w:rFonts w:ascii="Sitka Banner" w:hAnsi="Sitka Banner" w:cs="Times New Roman"/>
              <w:sz w:val="48"/>
              <w:szCs w:val="48"/>
            </w:rPr>
          </w:pPr>
        </w:p>
        <w:p w14:paraId="6875BFFB" w14:textId="77777777" w:rsidR="00D41C13" w:rsidRDefault="00D41C13" w:rsidP="008E6C58">
          <w:pPr>
            <w:ind w:left="360"/>
            <w:jc w:val="center"/>
            <w:rPr>
              <w:rFonts w:ascii="Sitka Banner" w:hAnsi="Sitka Banner" w:cs="Times New Roman"/>
              <w:sz w:val="48"/>
              <w:szCs w:val="48"/>
            </w:rPr>
          </w:pPr>
        </w:p>
        <w:p w14:paraId="2A0FC583" w14:textId="5E61C956" w:rsidR="004D17DB" w:rsidRPr="008E6C58" w:rsidRDefault="004D17DB" w:rsidP="008E6C58">
          <w:pPr>
            <w:ind w:left="360"/>
            <w:jc w:val="center"/>
            <w:rPr>
              <w:rFonts w:ascii="Sitka Banner" w:hAnsi="Sitka Banner" w:cs="Times New Roman"/>
              <w:sz w:val="48"/>
              <w:szCs w:val="48"/>
            </w:rPr>
          </w:pPr>
          <w:r w:rsidRPr="008E6C58">
            <w:rPr>
              <w:rFonts w:ascii="Sitka Banner" w:hAnsi="Sitka Banner" w:cs="Times New Roman"/>
              <w:sz w:val="48"/>
              <w:szCs w:val="48"/>
            </w:rPr>
            <w:t>Índice</w:t>
          </w:r>
        </w:p>
      </w:sdtContent>
    </w:sdt>
    <w:p w14:paraId="161D619F" w14:textId="7E972CF0" w:rsidR="001C1843" w:rsidRDefault="00D41C13" w:rsidP="00D41C13">
      <w:pPr>
        <w:pStyle w:val="Prrafodelista"/>
        <w:numPr>
          <w:ilvl w:val="0"/>
          <w:numId w:val="46"/>
        </w:numPr>
        <w:jc w:val="both"/>
        <w:rPr>
          <w:rFonts w:ascii="Times New Roman" w:hAnsi="Times New Roman" w:cs="Times New Roman"/>
        </w:rPr>
      </w:pPr>
      <w:r w:rsidRPr="00D41C13">
        <w:rPr>
          <w:rFonts w:ascii="Times New Roman" w:hAnsi="Times New Roman" w:cs="Times New Roman"/>
        </w:rPr>
        <w:t>Diagrama de Entidad-Relación</w:t>
      </w:r>
      <w:r>
        <w:rPr>
          <w:rFonts w:ascii="Times New Roman" w:hAnsi="Times New Roman" w:cs="Times New Roman"/>
        </w:rPr>
        <w:t xml:space="preserve"> ………………………………………… Página 01</w:t>
      </w:r>
    </w:p>
    <w:p w14:paraId="08A3ECCD" w14:textId="2FA4FE89" w:rsidR="00D41C13" w:rsidRDefault="00D41C13" w:rsidP="00D41C13">
      <w:pPr>
        <w:pStyle w:val="Prrafodelista"/>
        <w:numPr>
          <w:ilvl w:val="0"/>
          <w:numId w:val="4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Decisiones tomadas</w:t>
      </w:r>
      <w:proofErr w:type="gramStart"/>
      <w:r>
        <w:rPr>
          <w:rFonts w:ascii="Times New Roman" w:hAnsi="Times New Roman" w:cs="Times New Roman"/>
        </w:rPr>
        <w:t xml:space="preserve"> ….</w:t>
      </w:r>
      <w:proofErr w:type="gramEnd"/>
      <w:r>
        <w:rPr>
          <w:rFonts w:ascii="Times New Roman" w:hAnsi="Times New Roman" w:cs="Times New Roman"/>
        </w:rPr>
        <w:t>…………………………………………………. Página 02</w:t>
      </w:r>
    </w:p>
    <w:p w14:paraId="67C58A16" w14:textId="6F568A54" w:rsidR="00855E08" w:rsidRPr="00165F7F" w:rsidRDefault="00165F7F" w:rsidP="00D41C13">
      <w:pPr>
        <w:pStyle w:val="Prrafodelista"/>
        <w:numPr>
          <w:ilvl w:val="0"/>
          <w:numId w:val="46"/>
        </w:numPr>
        <w:jc w:val="both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t xml:space="preserve">Agregar algo más si </w:t>
      </w:r>
      <w:proofErr w:type="gramStart"/>
      <w:r>
        <w:rPr>
          <w:rFonts w:ascii="Times New Roman" w:hAnsi="Times New Roman" w:cs="Times New Roman"/>
          <w:highlight w:val="yellow"/>
        </w:rPr>
        <w:t>falta</w:t>
      </w:r>
      <w:r w:rsidR="00855E08" w:rsidRPr="00165F7F">
        <w:rPr>
          <w:rFonts w:ascii="Times New Roman" w:hAnsi="Times New Roman" w:cs="Times New Roman"/>
          <w:highlight w:val="yellow"/>
        </w:rPr>
        <w:t>(</w:t>
      </w:r>
      <w:proofErr w:type="gramEnd"/>
      <w:r w:rsidR="00855E08" w:rsidRPr="00165F7F">
        <w:rPr>
          <w:rFonts w:ascii="Times New Roman" w:hAnsi="Times New Roman" w:cs="Times New Roman"/>
          <w:highlight w:val="yellow"/>
        </w:rPr>
        <w:t>…)</w:t>
      </w:r>
    </w:p>
    <w:p w14:paraId="200F808E" w14:textId="682E65F4" w:rsidR="009F0A00" w:rsidRDefault="009F0A00">
      <w:pPr>
        <w:rPr>
          <w:rFonts w:ascii="Sitka Banner" w:hAnsi="Sitka Banner" w:cs="Times New Roman"/>
          <w:sz w:val="48"/>
          <w:szCs w:val="48"/>
        </w:rPr>
      </w:pPr>
      <w:r>
        <w:rPr>
          <w:rFonts w:ascii="Sitka Banner" w:hAnsi="Sitka Banner" w:cs="Times New Roman"/>
          <w:sz w:val="48"/>
          <w:szCs w:val="48"/>
        </w:rPr>
        <w:br w:type="page"/>
      </w:r>
    </w:p>
    <w:p w14:paraId="7F1B9ED1" w14:textId="7447BBA9" w:rsidR="00574FD1" w:rsidRDefault="00A569C2" w:rsidP="009F0A00">
      <w:pPr>
        <w:jc w:val="center"/>
        <w:rPr>
          <w:rFonts w:ascii="Sitka Banner" w:hAnsi="Sitka Banner" w:cs="Times New Roman"/>
          <w:sz w:val="48"/>
          <w:szCs w:val="48"/>
        </w:rPr>
      </w:pPr>
      <w:r>
        <w:rPr>
          <w:rFonts w:ascii="Sitka Banner" w:hAnsi="Sitka Banner" w:cs="Times New Roman"/>
          <w:sz w:val="48"/>
          <w:szCs w:val="48"/>
        </w:rPr>
        <w:lastRenderedPageBreak/>
        <w:t xml:space="preserve">Diagrama de </w:t>
      </w:r>
      <w:r w:rsidR="009F0A00">
        <w:rPr>
          <w:rFonts w:ascii="Sitka Banner" w:hAnsi="Sitka Banner" w:cs="Times New Roman"/>
          <w:sz w:val="48"/>
          <w:szCs w:val="48"/>
        </w:rPr>
        <w:t>E</w:t>
      </w:r>
      <w:r>
        <w:rPr>
          <w:rFonts w:ascii="Sitka Banner" w:hAnsi="Sitka Banner" w:cs="Times New Roman"/>
          <w:sz w:val="48"/>
          <w:szCs w:val="48"/>
        </w:rPr>
        <w:t>ntidad-</w:t>
      </w:r>
      <w:r w:rsidR="009F0A00">
        <w:rPr>
          <w:rFonts w:ascii="Sitka Banner" w:hAnsi="Sitka Banner" w:cs="Times New Roman"/>
          <w:sz w:val="48"/>
          <w:szCs w:val="48"/>
        </w:rPr>
        <w:t>R</w:t>
      </w:r>
      <w:r>
        <w:rPr>
          <w:rFonts w:ascii="Sitka Banner" w:hAnsi="Sitka Banner" w:cs="Times New Roman"/>
          <w:sz w:val="48"/>
          <w:szCs w:val="48"/>
        </w:rPr>
        <w:t>elación</w:t>
      </w:r>
    </w:p>
    <w:p w14:paraId="3C8572C9" w14:textId="5BCB8AFD" w:rsidR="009F0A00" w:rsidRPr="006930C7" w:rsidRDefault="00D24A53" w:rsidP="00D24A53">
      <w:pPr>
        <w:rPr>
          <w:rFonts w:ascii="Impact" w:hAnsi="Impact" w:cs="Times New Roman"/>
          <w:sz w:val="48"/>
          <w:szCs w:val="48"/>
        </w:rPr>
      </w:pPr>
      <w:r w:rsidRPr="006930C7">
        <w:rPr>
          <w:rFonts w:ascii="Impact" w:hAnsi="Impact" w:cs="Times New Roman"/>
          <w:sz w:val="48"/>
          <w:szCs w:val="48"/>
          <w:highlight w:val="yellow"/>
        </w:rPr>
        <w:t>PEGAR IMAGEN</w:t>
      </w:r>
      <w:r w:rsidR="009F0A00" w:rsidRPr="006930C7">
        <w:rPr>
          <w:rFonts w:ascii="Impact" w:hAnsi="Impact" w:cs="Times New Roman"/>
          <w:sz w:val="48"/>
          <w:szCs w:val="48"/>
        </w:rPr>
        <w:br w:type="page"/>
      </w:r>
    </w:p>
    <w:p w14:paraId="57DD4A4C" w14:textId="20BCCC0A" w:rsidR="009F0A00" w:rsidRDefault="009F0A00" w:rsidP="009F0A00">
      <w:pPr>
        <w:jc w:val="center"/>
        <w:rPr>
          <w:rFonts w:ascii="Sitka Banner" w:hAnsi="Sitka Banner" w:cs="Times New Roman"/>
          <w:sz w:val="48"/>
          <w:szCs w:val="48"/>
        </w:rPr>
      </w:pPr>
      <w:r>
        <w:rPr>
          <w:rFonts w:ascii="Sitka Banner" w:hAnsi="Sitka Banner" w:cs="Times New Roman"/>
          <w:sz w:val="48"/>
          <w:szCs w:val="48"/>
        </w:rPr>
        <w:lastRenderedPageBreak/>
        <w:t>Estrategia</w:t>
      </w:r>
    </w:p>
    <w:p w14:paraId="175E053F" w14:textId="77777777" w:rsidR="009F0A00" w:rsidRPr="009F0A00" w:rsidRDefault="009F0A00" w:rsidP="009F0A00">
      <w:pPr>
        <w:jc w:val="both"/>
        <w:rPr>
          <w:rFonts w:ascii="Times New Roman" w:hAnsi="Times New Roman" w:cs="Times New Roman"/>
        </w:rPr>
      </w:pPr>
      <w:r w:rsidRPr="009F0A00">
        <w:rPr>
          <w:rFonts w:ascii="Times New Roman" w:hAnsi="Times New Roman" w:cs="Times New Roman"/>
        </w:rPr>
        <w:t>Modelo De Datos</w:t>
      </w:r>
    </w:p>
    <w:p w14:paraId="523C1829" w14:textId="77777777" w:rsidR="009F0A00" w:rsidRDefault="009F0A00" w:rsidP="009F0A00">
      <w:pPr>
        <w:pStyle w:val="Prrafodelista"/>
        <w:numPr>
          <w:ilvl w:val="0"/>
          <w:numId w:val="46"/>
        </w:numPr>
        <w:jc w:val="both"/>
        <w:rPr>
          <w:rFonts w:ascii="Times New Roman" w:hAnsi="Times New Roman" w:cs="Times New Roman"/>
        </w:rPr>
      </w:pPr>
      <w:r w:rsidRPr="009F0A00">
        <w:rPr>
          <w:rFonts w:ascii="Times New Roman" w:hAnsi="Times New Roman" w:cs="Times New Roman"/>
        </w:rPr>
        <w:t>Corregimos la relación de compra - cliente.</w:t>
      </w:r>
    </w:p>
    <w:p w14:paraId="36679516" w14:textId="77777777" w:rsidR="009F0A00" w:rsidRDefault="009F0A00" w:rsidP="009F0A00">
      <w:pPr>
        <w:pStyle w:val="Prrafodelista"/>
        <w:numPr>
          <w:ilvl w:val="0"/>
          <w:numId w:val="46"/>
        </w:numPr>
        <w:jc w:val="both"/>
        <w:rPr>
          <w:rFonts w:ascii="Times New Roman" w:hAnsi="Times New Roman" w:cs="Times New Roman"/>
        </w:rPr>
      </w:pPr>
      <w:r w:rsidRPr="009F0A00">
        <w:rPr>
          <w:rFonts w:ascii="Times New Roman" w:hAnsi="Times New Roman" w:cs="Times New Roman"/>
        </w:rPr>
        <w:t>Para asegurar la integridad de datos utilizamos NOT NULL en todas las columnas que consideramos como campos obligatorios.</w:t>
      </w:r>
    </w:p>
    <w:p w14:paraId="4ED219A7" w14:textId="77777777" w:rsidR="009F0A00" w:rsidRDefault="009F0A00" w:rsidP="009F0A00">
      <w:pPr>
        <w:pStyle w:val="Prrafodelista"/>
        <w:numPr>
          <w:ilvl w:val="0"/>
          <w:numId w:val="46"/>
        </w:numPr>
        <w:jc w:val="both"/>
        <w:rPr>
          <w:rFonts w:ascii="Times New Roman" w:hAnsi="Times New Roman" w:cs="Times New Roman"/>
        </w:rPr>
      </w:pPr>
      <w:r w:rsidRPr="009F0A00">
        <w:rPr>
          <w:rFonts w:ascii="Times New Roman" w:hAnsi="Times New Roman" w:cs="Times New Roman"/>
        </w:rPr>
        <w:t>Decidimos crear la tabla '</w:t>
      </w:r>
      <w:proofErr w:type="spellStart"/>
      <w:r w:rsidRPr="009F0A00">
        <w:rPr>
          <w:rFonts w:ascii="Times New Roman" w:hAnsi="Times New Roman" w:cs="Times New Roman"/>
        </w:rPr>
        <w:t>tipo_componentes</w:t>
      </w:r>
      <w:proofErr w:type="spellEnd"/>
      <w:r w:rsidRPr="009F0A00">
        <w:rPr>
          <w:rFonts w:ascii="Times New Roman" w:hAnsi="Times New Roman" w:cs="Times New Roman"/>
        </w:rPr>
        <w:t xml:space="preserve">' para poder representar en una sola tabla los tipos de componentes asociados a los </w:t>
      </w:r>
      <w:proofErr w:type="spellStart"/>
      <w:r w:rsidRPr="009F0A00">
        <w:rPr>
          <w:rFonts w:ascii="Times New Roman" w:hAnsi="Times New Roman" w:cs="Times New Roman"/>
        </w:rPr>
        <w:t>automoviles</w:t>
      </w:r>
      <w:proofErr w:type="spellEnd"/>
      <w:r w:rsidRPr="009F0A00">
        <w:rPr>
          <w:rFonts w:ascii="Times New Roman" w:hAnsi="Times New Roman" w:cs="Times New Roman"/>
        </w:rPr>
        <w:t xml:space="preserve"> y no tener que crear una tabla para cada componente.</w:t>
      </w:r>
    </w:p>
    <w:p w14:paraId="7EE084D0" w14:textId="77777777" w:rsidR="009F0A00" w:rsidRDefault="009F0A00" w:rsidP="009F0A00">
      <w:pPr>
        <w:pStyle w:val="Prrafodelista"/>
        <w:numPr>
          <w:ilvl w:val="0"/>
          <w:numId w:val="46"/>
        </w:numPr>
        <w:jc w:val="both"/>
        <w:rPr>
          <w:rFonts w:ascii="Times New Roman" w:hAnsi="Times New Roman" w:cs="Times New Roman"/>
        </w:rPr>
      </w:pPr>
      <w:r w:rsidRPr="009F0A00">
        <w:rPr>
          <w:rFonts w:ascii="Times New Roman" w:hAnsi="Times New Roman" w:cs="Times New Roman"/>
        </w:rPr>
        <w:t xml:space="preserve">Declaración de campos de tipo </w:t>
      </w:r>
      <w:proofErr w:type="spellStart"/>
      <w:r w:rsidRPr="009F0A00">
        <w:rPr>
          <w:rFonts w:ascii="Times New Roman" w:hAnsi="Times New Roman" w:cs="Times New Roman"/>
        </w:rPr>
        <w:t>big</w:t>
      </w:r>
      <w:proofErr w:type="spellEnd"/>
      <w:r w:rsidRPr="009F0A00">
        <w:rPr>
          <w:rFonts w:ascii="Times New Roman" w:hAnsi="Times New Roman" w:cs="Times New Roman"/>
        </w:rPr>
        <w:t xml:space="preserve"> </w:t>
      </w:r>
      <w:proofErr w:type="spellStart"/>
      <w:r w:rsidRPr="009F0A00">
        <w:rPr>
          <w:rFonts w:ascii="Times New Roman" w:hAnsi="Times New Roman" w:cs="Times New Roman"/>
        </w:rPr>
        <w:t>int</w:t>
      </w:r>
      <w:proofErr w:type="spellEnd"/>
      <w:r w:rsidRPr="009F0A00">
        <w:rPr>
          <w:rFonts w:ascii="Times New Roman" w:hAnsi="Times New Roman" w:cs="Times New Roman"/>
        </w:rPr>
        <w:t xml:space="preserve"> para la </w:t>
      </w:r>
      <w:proofErr w:type="spellStart"/>
      <w:r w:rsidRPr="009F0A00">
        <w:rPr>
          <w:rFonts w:ascii="Times New Roman" w:hAnsi="Times New Roman" w:cs="Times New Roman"/>
        </w:rPr>
        <w:t>útilización</w:t>
      </w:r>
      <w:proofErr w:type="spellEnd"/>
      <w:r w:rsidRPr="009F0A00">
        <w:rPr>
          <w:rFonts w:ascii="Times New Roman" w:hAnsi="Times New Roman" w:cs="Times New Roman"/>
        </w:rPr>
        <w:t xml:space="preserve"> de los identificadores dadas en la tabla maestra.</w:t>
      </w:r>
    </w:p>
    <w:p w14:paraId="72407321" w14:textId="77777777" w:rsidR="009F0A00" w:rsidRDefault="009F0A00" w:rsidP="009F0A00">
      <w:pPr>
        <w:pStyle w:val="Prrafodelista"/>
        <w:numPr>
          <w:ilvl w:val="0"/>
          <w:numId w:val="46"/>
        </w:numPr>
        <w:jc w:val="both"/>
        <w:rPr>
          <w:rFonts w:ascii="Times New Roman" w:hAnsi="Times New Roman" w:cs="Times New Roman"/>
        </w:rPr>
      </w:pPr>
      <w:r w:rsidRPr="009F0A00">
        <w:rPr>
          <w:rFonts w:ascii="Times New Roman" w:hAnsi="Times New Roman" w:cs="Times New Roman"/>
        </w:rPr>
        <w:t xml:space="preserve">Creación de las tablas </w:t>
      </w:r>
      <w:proofErr w:type="spellStart"/>
      <w:r w:rsidRPr="009F0A00">
        <w:rPr>
          <w:rFonts w:ascii="Times New Roman" w:hAnsi="Times New Roman" w:cs="Times New Roman"/>
        </w:rPr>
        <w:t>item_por_factura</w:t>
      </w:r>
      <w:proofErr w:type="spellEnd"/>
      <w:r w:rsidRPr="009F0A00">
        <w:rPr>
          <w:rFonts w:ascii="Times New Roman" w:hAnsi="Times New Roman" w:cs="Times New Roman"/>
        </w:rPr>
        <w:t xml:space="preserve"> e </w:t>
      </w:r>
      <w:proofErr w:type="spellStart"/>
      <w:r w:rsidRPr="009F0A00">
        <w:rPr>
          <w:rFonts w:ascii="Times New Roman" w:hAnsi="Times New Roman" w:cs="Times New Roman"/>
        </w:rPr>
        <w:t>item_por_compra</w:t>
      </w:r>
      <w:proofErr w:type="spellEnd"/>
      <w:r w:rsidRPr="009F0A00">
        <w:rPr>
          <w:rFonts w:ascii="Times New Roman" w:hAnsi="Times New Roman" w:cs="Times New Roman"/>
        </w:rPr>
        <w:t xml:space="preserve"> para poder Normalizar los campos asociados a la facturación. - La tabla factura tiene datos de cliente para mantener un historial frente a eventuales cambios.</w:t>
      </w:r>
    </w:p>
    <w:p w14:paraId="46B3D368" w14:textId="619A29BF" w:rsidR="009F0A00" w:rsidRPr="009F0A00" w:rsidRDefault="009F0A00" w:rsidP="009F0A00">
      <w:pPr>
        <w:jc w:val="both"/>
        <w:rPr>
          <w:rFonts w:ascii="Times New Roman" w:hAnsi="Times New Roman" w:cs="Times New Roman"/>
        </w:rPr>
      </w:pPr>
      <w:proofErr w:type="spellStart"/>
      <w:r w:rsidRPr="009F0A00">
        <w:rPr>
          <w:rFonts w:ascii="Times New Roman" w:hAnsi="Times New Roman" w:cs="Times New Roman"/>
        </w:rPr>
        <w:t>Perfomance</w:t>
      </w:r>
      <w:proofErr w:type="spellEnd"/>
      <w:r w:rsidRPr="009F0A00">
        <w:rPr>
          <w:rFonts w:ascii="Times New Roman" w:hAnsi="Times New Roman" w:cs="Times New Roman"/>
        </w:rPr>
        <w:t xml:space="preserve"> y Rendimiento</w:t>
      </w:r>
    </w:p>
    <w:p w14:paraId="5D708BD9" w14:textId="77777777" w:rsidR="009F0A00" w:rsidRDefault="009F0A00" w:rsidP="009F0A00">
      <w:pPr>
        <w:pStyle w:val="Prrafodelista"/>
        <w:numPr>
          <w:ilvl w:val="0"/>
          <w:numId w:val="46"/>
        </w:numPr>
        <w:jc w:val="both"/>
        <w:rPr>
          <w:rFonts w:ascii="Times New Roman" w:hAnsi="Times New Roman" w:cs="Times New Roman"/>
        </w:rPr>
      </w:pPr>
      <w:r w:rsidRPr="009F0A00">
        <w:rPr>
          <w:rFonts w:ascii="Times New Roman" w:hAnsi="Times New Roman" w:cs="Times New Roman"/>
        </w:rPr>
        <w:t xml:space="preserve">Dropeamos los </w:t>
      </w:r>
      <w:proofErr w:type="spellStart"/>
      <w:r w:rsidRPr="009F0A00">
        <w:rPr>
          <w:rFonts w:ascii="Times New Roman" w:hAnsi="Times New Roman" w:cs="Times New Roman"/>
        </w:rPr>
        <w:t>procedures</w:t>
      </w:r>
      <w:proofErr w:type="spellEnd"/>
      <w:r w:rsidRPr="009F0A00">
        <w:rPr>
          <w:rFonts w:ascii="Times New Roman" w:hAnsi="Times New Roman" w:cs="Times New Roman"/>
        </w:rPr>
        <w:t xml:space="preserve"> al final para evitar objetos obsoletos.</w:t>
      </w:r>
    </w:p>
    <w:p w14:paraId="0C3DE524" w14:textId="77777777" w:rsidR="009F0A00" w:rsidRDefault="009F0A00" w:rsidP="009F0A00">
      <w:pPr>
        <w:pStyle w:val="Prrafodelista"/>
        <w:numPr>
          <w:ilvl w:val="0"/>
          <w:numId w:val="46"/>
        </w:numPr>
        <w:jc w:val="both"/>
        <w:rPr>
          <w:rFonts w:ascii="Times New Roman" w:hAnsi="Times New Roman" w:cs="Times New Roman"/>
        </w:rPr>
      </w:pPr>
      <w:r w:rsidRPr="009F0A00">
        <w:rPr>
          <w:rFonts w:ascii="Times New Roman" w:hAnsi="Times New Roman" w:cs="Times New Roman"/>
        </w:rPr>
        <w:t xml:space="preserve">Usamos </w:t>
      </w:r>
      <w:proofErr w:type="spellStart"/>
      <w:r w:rsidRPr="009F0A00">
        <w:rPr>
          <w:rFonts w:ascii="Times New Roman" w:hAnsi="Times New Roman" w:cs="Times New Roman"/>
        </w:rPr>
        <w:t>union</w:t>
      </w:r>
      <w:proofErr w:type="spellEnd"/>
      <w:r w:rsidRPr="009F0A00">
        <w:rPr>
          <w:rFonts w:ascii="Times New Roman" w:hAnsi="Times New Roman" w:cs="Times New Roman"/>
        </w:rPr>
        <w:t xml:space="preserve"> </w:t>
      </w:r>
      <w:proofErr w:type="spellStart"/>
      <w:r w:rsidRPr="009F0A00">
        <w:rPr>
          <w:rFonts w:ascii="Times New Roman" w:hAnsi="Times New Roman" w:cs="Times New Roman"/>
        </w:rPr>
        <w:t>all</w:t>
      </w:r>
      <w:proofErr w:type="spellEnd"/>
      <w:r w:rsidRPr="009F0A00">
        <w:rPr>
          <w:rFonts w:ascii="Times New Roman" w:hAnsi="Times New Roman" w:cs="Times New Roman"/>
        </w:rPr>
        <w:t xml:space="preserve"> para mejorar la performance.</w:t>
      </w:r>
    </w:p>
    <w:p w14:paraId="5A6CE354" w14:textId="77777777" w:rsidR="009F0A00" w:rsidRDefault="009F0A00" w:rsidP="009F0A00">
      <w:pPr>
        <w:pStyle w:val="Prrafodelista"/>
        <w:numPr>
          <w:ilvl w:val="0"/>
          <w:numId w:val="46"/>
        </w:numPr>
        <w:jc w:val="both"/>
        <w:rPr>
          <w:rFonts w:ascii="Times New Roman" w:hAnsi="Times New Roman" w:cs="Times New Roman"/>
        </w:rPr>
      </w:pPr>
      <w:r w:rsidRPr="009F0A00">
        <w:rPr>
          <w:rFonts w:ascii="Times New Roman" w:hAnsi="Times New Roman" w:cs="Times New Roman"/>
        </w:rPr>
        <w:t xml:space="preserve">Creación de </w:t>
      </w:r>
      <w:proofErr w:type="spellStart"/>
      <w:r w:rsidRPr="009F0A00">
        <w:rPr>
          <w:rFonts w:ascii="Times New Roman" w:hAnsi="Times New Roman" w:cs="Times New Roman"/>
        </w:rPr>
        <w:t>Constraints</w:t>
      </w:r>
      <w:proofErr w:type="spellEnd"/>
      <w:r w:rsidRPr="009F0A00">
        <w:rPr>
          <w:rFonts w:ascii="Times New Roman" w:hAnsi="Times New Roman" w:cs="Times New Roman"/>
        </w:rPr>
        <w:t xml:space="preserve"> luego de la creación de las tablas.</w:t>
      </w:r>
    </w:p>
    <w:p w14:paraId="08CD98AC" w14:textId="77777777" w:rsidR="009F0A00" w:rsidRDefault="009F0A00" w:rsidP="009F0A00">
      <w:pPr>
        <w:pStyle w:val="Prrafodelista"/>
        <w:numPr>
          <w:ilvl w:val="0"/>
          <w:numId w:val="46"/>
        </w:numPr>
        <w:jc w:val="both"/>
        <w:rPr>
          <w:rFonts w:ascii="Times New Roman" w:hAnsi="Times New Roman" w:cs="Times New Roman"/>
        </w:rPr>
      </w:pPr>
      <w:r w:rsidRPr="009F0A00">
        <w:rPr>
          <w:rFonts w:ascii="Times New Roman" w:hAnsi="Times New Roman" w:cs="Times New Roman"/>
        </w:rPr>
        <w:t xml:space="preserve">Identificamos los campos únicos en las tablas para poder realizar la menor cantidad de comparación en los </w:t>
      </w:r>
      <w:proofErr w:type="spellStart"/>
      <w:r w:rsidRPr="009F0A00">
        <w:rPr>
          <w:rFonts w:ascii="Times New Roman" w:hAnsi="Times New Roman" w:cs="Times New Roman"/>
        </w:rPr>
        <w:t>joins</w:t>
      </w:r>
      <w:proofErr w:type="spellEnd"/>
      <w:r w:rsidRPr="009F0A00">
        <w:rPr>
          <w:rFonts w:ascii="Times New Roman" w:hAnsi="Times New Roman" w:cs="Times New Roman"/>
        </w:rPr>
        <w:t>.</w:t>
      </w:r>
    </w:p>
    <w:p w14:paraId="27700918" w14:textId="77777777" w:rsidR="009F0A00" w:rsidRDefault="009F0A00" w:rsidP="009F0A00">
      <w:pPr>
        <w:pStyle w:val="Prrafodelista"/>
        <w:numPr>
          <w:ilvl w:val="0"/>
          <w:numId w:val="46"/>
        </w:numPr>
        <w:jc w:val="both"/>
        <w:rPr>
          <w:rFonts w:ascii="Times New Roman" w:hAnsi="Times New Roman" w:cs="Times New Roman"/>
        </w:rPr>
      </w:pPr>
      <w:r w:rsidRPr="009F0A00">
        <w:rPr>
          <w:rFonts w:ascii="Times New Roman" w:hAnsi="Times New Roman" w:cs="Times New Roman"/>
        </w:rPr>
        <w:t>Generación de claves subrogadas en tablas Paramétricas para mejorar el rendimiento de operaciones y poder facilitar la lectura de datos mediante ese único identificador.</w:t>
      </w:r>
    </w:p>
    <w:p w14:paraId="05EC4E4A" w14:textId="3ECBB1C8" w:rsidR="009F0A00" w:rsidRPr="009F0A00" w:rsidRDefault="009F0A00" w:rsidP="009F0A00">
      <w:pPr>
        <w:pStyle w:val="Prrafodelista"/>
        <w:numPr>
          <w:ilvl w:val="0"/>
          <w:numId w:val="46"/>
        </w:numPr>
        <w:jc w:val="both"/>
        <w:rPr>
          <w:rFonts w:ascii="Times New Roman" w:hAnsi="Times New Roman" w:cs="Times New Roman"/>
        </w:rPr>
      </w:pPr>
      <w:r w:rsidRPr="009F0A00">
        <w:rPr>
          <w:rFonts w:ascii="Times New Roman" w:hAnsi="Times New Roman" w:cs="Times New Roman"/>
        </w:rPr>
        <w:t>Para la migración de facturas utilizamos tablas temporales para mejorar el rendimiento.</w:t>
      </w:r>
    </w:p>
    <w:sectPr w:rsidR="009F0A00" w:rsidRPr="009F0A00" w:rsidSect="00D84745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26A4A4" w14:textId="77777777" w:rsidR="00D376C9" w:rsidRDefault="00D376C9" w:rsidP="00354612">
      <w:pPr>
        <w:spacing w:after="0" w:line="240" w:lineRule="auto"/>
      </w:pPr>
      <w:r>
        <w:separator/>
      </w:r>
    </w:p>
  </w:endnote>
  <w:endnote w:type="continuationSeparator" w:id="0">
    <w:p w14:paraId="6CE1537A" w14:textId="77777777" w:rsidR="00D376C9" w:rsidRDefault="00D376C9" w:rsidP="00354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tka Banner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69616900"/>
      <w:docPartObj>
        <w:docPartGallery w:val="Page Numbers (Top of Page)"/>
        <w:docPartUnique/>
      </w:docPartObj>
    </w:sdtPr>
    <w:sdtEndPr/>
    <w:sdtContent>
      <w:p w14:paraId="1EF00970" w14:textId="2B2C145F" w:rsidR="002F14E4" w:rsidRDefault="002F14E4" w:rsidP="00AD6A8C">
        <w:pPr>
          <w:pStyle w:val="Piedepgina"/>
        </w:pPr>
      </w:p>
      <w:p w14:paraId="1770A9B3" w14:textId="4866096F" w:rsidR="002F14E4" w:rsidRDefault="002F14E4" w:rsidP="00AD6A8C">
        <w:pPr>
          <w:pStyle w:val="Piedepgina"/>
        </w:pPr>
        <w:r w:rsidRPr="00E50335">
          <w:rPr>
            <w:noProof/>
            <w:lang w:eastAsia="es-AR"/>
          </w:rPr>
          <w:drawing>
            <wp:anchor distT="0" distB="0" distL="114300" distR="114300" simplePos="0" relativeHeight="251658240" behindDoc="0" locked="0" layoutInCell="1" allowOverlap="1" wp14:anchorId="56D848FF" wp14:editId="24C240CF">
              <wp:simplePos x="0" y="0"/>
              <wp:positionH relativeFrom="margin">
                <wp:posOffset>-38431</wp:posOffset>
              </wp:positionH>
              <wp:positionV relativeFrom="paragraph">
                <wp:posOffset>208280</wp:posOffset>
              </wp:positionV>
              <wp:extent cx="4516120" cy="238125"/>
              <wp:effectExtent l="0" t="0" r="0" b="0"/>
              <wp:wrapSquare wrapText="bothSides"/>
              <wp:docPr id="4" name="Imagen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516120" cy="238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6E1E4A">
          <w:rPr>
            <w:b/>
            <w:bCs/>
            <w:i/>
            <w:iCs/>
          </w:rPr>
          <w:t>Gestión de Datos</w:t>
        </w:r>
        <w:r w:rsidRPr="005E7288">
          <w:rPr>
            <w:b/>
            <w:bCs/>
            <w:i/>
            <w:iCs/>
          </w:rPr>
          <w:tab/>
        </w:r>
        <w:r>
          <w:rPr>
            <w:b/>
            <w:bCs/>
            <w:i/>
            <w:iCs/>
          </w:rPr>
          <w:t xml:space="preserve">                 Grupo </w:t>
        </w:r>
        <w:r w:rsidR="006E1E4A">
          <w:rPr>
            <w:b/>
            <w:bCs/>
            <w:i/>
            <w:iCs/>
          </w:rPr>
          <w:t>LOS_GEDDES</w:t>
        </w:r>
        <w:r>
          <w:rPr>
            <w:b/>
            <w:bCs/>
            <w:i/>
            <w:iCs/>
          </w:rPr>
          <w:tab/>
        </w: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6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8</w:t>
        </w:r>
        <w:r>
          <w:rPr>
            <w:b/>
            <w:bCs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B700B6" w14:textId="77777777" w:rsidR="00D376C9" w:rsidRDefault="00D376C9" w:rsidP="00354612">
      <w:pPr>
        <w:spacing w:after="0" w:line="240" w:lineRule="auto"/>
      </w:pPr>
      <w:bookmarkStart w:id="0" w:name="_Hlk37250658"/>
      <w:bookmarkEnd w:id="0"/>
      <w:r>
        <w:separator/>
      </w:r>
    </w:p>
  </w:footnote>
  <w:footnote w:type="continuationSeparator" w:id="0">
    <w:p w14:paraId="0CE53678" w14:textId="77777777" w:rsidR="00D376C9" w:rsidRDefault="00D376C9" w:rsidP="003546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D5F022" w14:textId="735E4455" w:rsidR="002F14E4" w:rsidRPr="008065CE" w:rsidRDefault="002F14E4">
    <w:pPr>
      <w:pStyle w:val="Encabezado"/>
      <w:rPr>
        <w:b/>
        <w:sz w:val="18"/>
        <w:szCs w:val="18"/>
      </w:rPr>
    </w:pPr>
    <w:r w:rsidRPr="008065CE">
      <w:rPr>
        <w:b/>
        <w:sz w:val="18"/>
        <w:szCs w:val="18"/>
      </w:rPr>
      <w:t xml:space="preserve">TP </w:t>
    </w:r>
    <w:r w:rsidR="006E1E4A">
      <w:rPr>
        <w:b/>
        <w:sz w:val="18"/>
        <w:szCs w:val="18"/>
      </w:rPr>
      <w:t>Integrador</w:t>
    </w:r>
    <w:r w:rsidRPr="008065CE">
      <w:rPr>
        <w:b/>
        <w:sz w:val="18"/>
        <w:szCs w:val="18"/>
      </w:rPr>
      <w:t xml:space="preserve">  </w:t>
    </w:r>
    <w:r>
      <w:rPr>
        <w:b/>
        <w:sz w:val="18"/>
        <w:szCs w:val="18"/>
      </w:rPr>
      <w:t xml:space="preserve">    </w:t>
    </w:r>
    <w:r w:rsidRPr="008065CE">
      <w:rPr>
        <w:b/>
        <w:sz w:val="18"/>
        <w:szCs w:val="18"/>
      </w:rPr>
      <w:t xml:space="preserve"> Trabajo Práctico</w:t>
    </w:r>
    <w:r>
      <w:rPr>
        <w:b/>
        <w:sz w:val="18"/>
        <w:szCs w:val="18"/>
      </w:rPr>
      <w:t xml:space="preserve">                 </w:t>
    </w:r>
    <w:r w:rsidR="006E1E4A">
      <w:rPr>
        <w:b/>
        <w:sz w:val="18"/>
        <w:szCs w:val="18"/>
      </w:rPr>
      <w:t>Gestión de Datos</w:t>
    </w:r>
    <w:r>
      <w:rPr>
        <w:b/>
        <w:sz w:val="18"/>
        <w:szCs w:val="18"/>
      </w:rPr>
      <w:t xml:space="preserve"> </w:t>
    </w:r>
    <w:r>
      <w:rPr>
        <w:b/>
        <w:sz w:val="18"/>
        <w:szCs w:val="18"/>
      </w:rPr>
      <w:tab/>
    </w:r>
    <w:r w:rsidR="006E1E4A">
      <w:rPr>
        <w:b/>
        <w:sz w:val="18"/>
        <w:szCs w:val="18"/>
      </w:rPr>
      <w:t>2</w:t>
    </w:r>
    <w:r w:rsidR="006E1E4A" w:rsidRPr="006E1E4A">
      <w:rPr>
        <w:b/>
        <w:sz w:val="18"/>
        <w:szCs w:val="18"/>
        <w:vertAlign w:val="superscript"/>
      </w:rPr>
      <w:t>do</w:t>
    </w:r>
    <w:r w:rsidR="006E1E4A">
      <w:rPr>
        <w:b/>
        <w:sz w:val="18"/>
        <w:szCs w:val="18"/>
        <w:vertAlign w:val="superscript"/>
      </w:rPr>
      <w:t xml:space="preserve"> </w:t>
    </w:r>
    <w:r w:rsidR="006E1E4A">
      <w:rPr>
        <w:b/>
        <w:sz w:val="18"/>
        <w:szCs w:val="18"/>
      </w:rPr>
      <w:t xml:space="preserve">Cuatrimestre </w:t>
    </w:r>
    <w:r w:rsidRPr="008065CE">
      <w:rPr>
        <w:b/>
        <w:sz w:val="18"/>
        <w:szCs w:val="18"/>
      </w:rPr>
      <w:t>20</w:t>
    </w:r>
    <w:r w:rsidR="00883929">
      <w:rPr>
        <w:b/>
        <w:sz w:val="18"/>
        <w:szCs w:val="18"/>
      </w:rPr>
      <w:t>20</w:t>
    </w:r>
    <w:r>
      <w:rPr>
        <w:b/>
        <w:sz w:val="18"/>
        <w:szCs w:val="18"/>
      </w:rPr>
      <w:t xml:space="preserve">                             </w:t>
    </w:r>
    <w:r w:rsidRPr="008065CE">
      <w:rPr>
        <w:b/>
        <w:sz w:val="18"/>
        <w:szCs w:val="18"/>
      </w:rPr>
      <w:t>UTN - FRBA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E36B4"/>
    <w:multiLevelType w:val="multilevel"/>
    <w:tmpl w:val="CC128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A20DD"/>
    <w:multiLevelType w:val="hybridMultilevel"/>
    <w:tmpl w:val="955ED3E6"/>
    <w:lvl w:ilvl="0" w:tplc="4DAE9004">
      <w:start w:val="1"/>
      <w:numFmt w:val="lowerRoman"/>
      <w:lvlText w:val="%1)"/>
      <w:lvlJc w:val="left"/>
      <w:pPr>
        <w:ind w:left="720" w:hanging="720"/>
      </w:pPr>
      <w:rPr>
        <w:rFonts w:hint="default"/>
        <w:sz w:val="23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29161C"/>
    <w:multiLevelType w:val="hybridMultilevel"/>
    <w:tmpl w:val="56AA44B4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B">
      <w:start w:val="1"/>
      <w:numFmt w:val="bullet"/>
      <w:lvlText w:val=""/>
      <w:lvlJc w:val="left"/>
      <w:pPr>
        <w:ind w:left="2148" w:hanging="360"/>
      </w:pPr>
      <w:rPr>
        <w:rFonts w:ascii="Wingdings" w:hAnsi="Wingdings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9441595"/>
    <w:multiLevelType w:val="hybridMultilevel"/>
    <w:tmpl w:val="F4FC1E24"/>
    <w:lvl w:ilvl="0" w:tplc="8BD01E52">
      <w:start w:val="1"/>
      <w:numFmt w:val="lowerLetter"/>
      <w:lvlText w:val="%1)"/>
      <w:lvlJc w:val="left"/>
      <w:pPr>
        <w:ind w:left="720" w:hanging="360"/>
      </w:pPr>
      <w:rPr>
        <w:b w:val="0"/>
        <w:strike w:val="0"/>
        <w:dstrike w:val="0"/>
        <w:u w:val="none" w:color="000000"/>
        <w:effect w:val="none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FB78BC"/>
    <w:multiLevelType w:val="hybridMultilevel"/>
    <w:tmpl w:val="463278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E3247"/>
    <w:multiLevelType w:val="hybridMultilevel"/>
    <w:tmpl w:val="61A208F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B07BAD"/>
    <w:multiLevelType w:val="hybridMultilevel"/>
    <w:tmpl w:val="54E2E60E"/>
    <w:lvl w:ilvl="0" w:tplc="2C0A000F">
      <w:start w:val="1"/>
      <w:numFmt w:val="decimal"/>
      <w:lvlText w:val="%1."/>
      <w:lvlJc w:val="left"/>
      <w:pPr>
        <w:ind w:left="1068" w:hanging="360"/>
      </w:pPr>
    </w:lvl>
    <w:lvl w:ilvl="1" w:tplc="2C0A0019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75D06D5"/>
    <w:multiLevelType w:val="hybridMultilevel"/>
    <w:tmpl w:val="54E2E60E"/>
    <w:lvl w:ilvl="0" w:tplc="2C0A000F">
      <w:start w:val="1"/>
      <w:numFmt w:val="decimal"/>
      <w:lvlText w:val="%1."/>
      <w:lvlJc w:val="left"/>
      <w:pPr>
        <w:ind w:left="1068" w:hanging="360"/>
      </w:pPr>
    </w:lvl>
    <w:lvl w:ilvl="1" w:tplc="2C0A0019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8E303E5"/>
    <w:multiLevelType w:val="hybridMultilevel"/>
    <w:tmpl w:val="232E1980"/>
    <w:lvl w:ilvl="0" w:tplc="2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1DA56E13"/>
    <w:multiLevelType w:val="hybridMultilevel"/>
    <w:tmpl w:val="248C61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295D84"/>
    <w:multiLevelType w:val="hybridMultilevel"/>
    <w:tmpl w:val="B714E9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EF2979"/>
    <w:multiLevelType w:val="hybridMultilevel"/>
    <w:tmpl w:val="89C4C05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7FC20E6"/>
    <w:multiLevelType w:val="hybridMultilevel"/>
    <w:tmpl w:val="FEF22406"/>
    <w:lvl w:ilvl="0" w:tplc="9A66AC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FD54E0B"/>
    <w:multiLevelType w:val="hybridMultilevel"/>
    <w:tmpl w:val="A1084D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F569D5"/>
    <w:multiLevelType w:val="hybridMultilevel"/>
    <w:tmpl w:val="7C7AC260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193130C"/>
    <w:multiLevelType w:val="hybridMultilevel"/>
    <w:tmpl w:val="C394A78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127B17"/>
    <w:multiLevelType w:val="hybridMultilevel"/>
    <w:tmpl w:val="287C779A"/>
    <w:lvl w:ilvl="0" w:tplc="5A90E1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5431958"/>
    <w:multiLevelType w:val="hybridMultilevel"/>
    <w:tmpl w:val="B20CFA5C"/>
    <w:lvl w:ilvl="0" w:tplc="2820D0A4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37EC1A84"/>
    <w:multiLevelType w:val="hybridMultilevel"/>
    <w:tmpl w:val="E90C05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691D38"/>
    <w:multiLevelType w:val="hybridMultilevel"/>
    <w:tmpl w:val="CA6884DC"/>
    <w:lvl w:ilvl="0" w:tplc="23143984">
      <w:numFmt w:val="bullet"/>
      <w:lvlText w:val=""/>
      <w:lvlJc w:val="left"/>
      <w:pPr>
        <w:ind w:left="720" w:hanging="720"/>
      </w:pPr>
      <w:rPr>
        <w:rFonts w:ascii="Symbol" w:eastAsiaTheme="minorHAnsi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BC1299D"/>
    <w:multiLevelType w:val="hybridMultilevel"/>
    <w:tmpl w:val="6024DF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6D1340"/>
    <w:multiLevelType w:val="hybridMultilevel"/>
    <w:tmpl w:val="64DE1A72"/>
    <w:lvl w:ilvl="0" w:tplc="95184626">
      <w:start w:val="8"/>
      <w:numFmt w:val="lowerLetter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A53689"/>
    <w:multiLevelType w:val="hybridMultilevel"/>
    <w:tmpl w:val="8328003A"/>
    <w:lvl w:ilvl="0" w:tplc="FCEEDAF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04108CB"/>
    <w:multiLevelType w:val="hybridMultilevel"/>
    <w:tmpl w:val="BB287D0A"/>
    <w:lvl w:ilvl="0" w:tplc="2C0A0001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</w:rPr>
    </w:lvl>
    <w:lvl w:ilvl="1" w:tplc="2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51DB0FE2"/>
    <w:multiLevelType w:val="hybridMultilevel"/>
    <w:tmpl w:val="0318F2F6"/>
    <w:lvl w:ilvl="0" w:tplc="2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5" w15:restartNumberingAfterBreak="0">
    <w:nsid w:val="51F1572F"/>
    <w:multiLevelType w:val="hybridMultilevel"/>
    <w:tmpl w:val="E7987A08"/>
    <w:lvl w:ilvl="0" w:tplc="EFE4891E">
      <w:start w:val="5"/>
      <w:numFmt w:val="lowerLetter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646452"/>
    <w:multiLevelType w:val="hybridMultilevel"/>
    <w:tmpl w:val="E112E9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5A3541"/>
    <w:multiLevelType w:val="multilevel"/>
    <w:tmpl w:val="8626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A77B7B"/>
    <w:multiLevelType w:val="hybridMultilevel"/>
    <w:tmpl w:val="6D9C8EB2"/>
    <w:lvl w:ilvl="0" w:tplc="2C0A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EC3871"/>
    <w:multiLevelType w:val="hybridMultilevel"/>
    <w:tmpl w:val="8A1E2962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5CDA674D"/>
    <w:multiLevelType w:val="hybridMultilevel"/>
    <w:tmpl w:val="A97ECD9E"/>
    <w:lvl w:ilvl="0" w:tplc="2C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1" w15:restartNumberingAfterBreak="0">
    <w:nsid w:val="63811D34"/>
    <w:multiLevelType w:val="hybridMultilevel"/>
    <w:tmpl w:val="0C80EB44"/>
    <w:lvl w:ilvl="0" w:tplc="2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2" w15:restartNumberingAfterBreak="0">
    <w:nsid w:val="662B5A0B"/>
    <w:multiLevelType w:val="hybridMultilevel"/>
    <w:tmpl w:val="14D23C7C"/>
    <w:lvl w:ilvl="0" w:tplc="2C0A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250C67"/>
    <w:multiLevelType w:val="hybridMultilevel"/>
    <w:tmpl w:val="1258FE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69292337"/>
    <w:multiLevelType w:val="hybridMultilevel"/>
    <w:tmpl w:val="46A0E96A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6B711050"/>
    <w:multiLevelType w:val="hybridMultilevel"/>
    <w:tmpl w:val="5A9C6554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B">
      <w:start w:val="1"/>
      <w:numFmt w:val="bullet"/>
      <w:lvlText w:val=""/>
      <w:lvlJc w:val="left"/>
      <w:pPr>
        <w:ind w:left="1777" w:hanging="360"/>
      </w:pPr>
      <w:rPr>
        <w:rFonts w:ascii="Wingdings" w:hAnsi="Wingdings" w:hint="default"/>
      </w:rPr>
    </w:lvl>
    <w:lvl w:ilvl="2" w:tplc="2C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73171538"/>
    <w:multiLevelType w:val="hybridMultilevel"/>
    <w:tmpl w:val="8AC632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A97096"/>
    <w:multiLevelType w:val="hybridMultilevel"/>
    <w:tmpl w:val="4A3061AC"/>
    <w:lvl w:ilvl="0" w:tplc="626EA9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6"/>
        <w:szCs w:val="36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5580EA7"/>
    <w:multiLevelType w:val="hybridMultilevel"/>
    <w:tmpl w:val="C560A7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EE0748"/>
    <w:multiLevelType w:val="hybridMultilevel"/>
    <w:tmpl w:val="F2D8E87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4B2DE3"/>
    <w:multiLevelType w:val="hybridMultilevel"/>
    <w:tmpl w:val="2F3448D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FC0AEE"/>
    <w:multiLevelType w:val="hybridMultilevel"/>
    <w:tmpl w:val="C056400E"/>
    <w:lvl w:ilvl="0" w:tplc="2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2" w15:restartNumberingAfterBreak="0">
    <w:nsid w:val="7E927F8C"/>
    <w:multiLevelType w:val="hybridMultilevel"/>
    <w:tmpl w:val="0400BC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5"/>
  </w:num>
  <w:num w:numId="2">
    <w:abstractNumId w:val="6"/>
  </w:num>
  <w:num w:numId="3">
    <w:abstractNumId w:val="11"/>
  </w:num>
  <w:num w:numId="4">
    <w:abstractNumId w:val="35"/>
  </w:num>
  <w:num w:numId="5">
    <w:abstractNumId w:val="34"/>
  </w:num>
  <w:num w:numId="6">
    <w:abstractNumId w:val="24"/>
  </w:num>
  <w:num w:numId="7">
    <w:abstractNumId w:val="41"/>
  </w:num>
  <w:num w:numId="8">
    <w:abstractNumId w:val="7"/>
  </w:num>
  <w:num w:numId="9">
    <w:abstractNumId w:val="12"/>
  </w:num>
  <w:num w:numId="10">
    <w:abstractNumId w:val="22"/>
  </w:num>
  <w:num w:numId="11">
    <w:abstractNumId w:val="29"/>
  </w:num>
  <w:num w:numId="12">
    <w:abstractNumId w:val="17"/>
  </w:num>
  <w:num w:numId="13">
    <w:abstractNumId w:val="5"/>
  </w:num>
  <w:num w:numId="14">
    <w:abstractNumId w:val="16"/>
  </w:num>
  <w:num w:numId="15">
    <w:abstractNumId w:val="32"/>
  </w:num>
  <w:num w:numId="16">
    <w:abstractNumId w:val="28"/>
  </w:num>
  <w:num w:numId="17">
    <w:abstractNumId w:val="8"/>
  </w:num>
  <w:num w:numId="18">
    <w:abstractNumId w:val="2"/>
  </w:num>
  <w:num w:numId="19">
    <w:abstractNumId w:val="37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7"/>
  </w:num>
  <w:num w:numId="22">
    <w:abstractNumId w:val="0"/>
  </w:num>
  <w:num w:numId="23">
    <w:abstractNumId w:val="25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</w:num>
  <w:num w:numId="25">
    <w:abstractNumId w:val="13"/>
  </w:num>
  <w:num w:numId="26">
    <w:abstractNumId w:val="21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</w:num>
  <w:num w:numId="28">
    <w:abstractNumId w:val="40"/>
  </w:num>
  <w:num w:numId="29">
    <w:abstractNumId w:val="39"/>
  </w:num>
  <w:num w:numId="30">
    <w:abstractNumId w:val="20"/>
  </w:num>
  <w:num w:numId="31">
    <w:abstractNumId w:val="31"/>
  </w:num>
  <w:num w:numId="32">
    <w:abstractNumId w:val="9"/>
  </w:num>
  <w:num w:numId="33">
    <w:abstractNumId w:val="10"/>
  </w:num>
  <w:num w:numId="34">
    <w:abstractNumId w:val="26"/>
  </w:num>
  <w:num w:numId="35">
    <w:abstractNumId w:val="36"/>
  </w:num>
  <w:num w:numId="36">
    <w:abstractNumId w:val="30"/>
  </w:num>
  <w:num w:numId="37">
    <w:abstractNumId w:val="1"/>
  </w:num>
  <w:num w:numId="38">
    <w:abstractNumId w:val="4"/>
  </w:num>
  <w:num w:numId="39">
    <w:abstractNumId w:val="13"/>
  </w:num>
  <w:num w:numId="40">
    <w:abstractNumId w:val="18"/>
  </w:num>
  <w:num w:numId="41">
    <w:abstractNumId w:val="38"/>
  </w:num>
  <w:num w:numId="42">
    <w:abstractNumId w:val="42"/>
  </w:num>
  <w:num w:numId="43">
    <w:abstractNumId w:val="33"/>
  </w:num>
  <w:num w:numId="44">
    <w:abstractNumId w:val="23"/>
  </w:num>
  <w:num w:numId="45">
    <w:abstractNumId w:val="14"/>
  </w:num>
  <w:num w:numId="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B75"/>
    <w:rsid w:val="00000905"/>
    <w:rsid w:val="00024DA5"/>
    <w:rsid w:val="00031E42"/>
    <w:rsid w:val="000405F3"/>
    <w:rsid w:val="0004174D"/>
    <w:rsid w:val="00045967"/>
    <w:rsid w:val="00046A75"/>
    <w:rsid w:val="00053B98"/>
    <w:rsid w:val="0005769D"/>
    <w:rsid w:val="000653C9"/>
    <w:rsid w:val="00071FFE"/>
    <w:rsid w:val="0007641B"/>
    <w:rsid w:val="00077196"/>
    <w:rsid w:val="00091CD2"/>
    <w:rsid w:val="000A0CB2"/>
    <w:rsid w:val="000B3A51"/>
    <w:rsid w:val="000B7387"/>
    <w:rsid w:val="000C516B"/>
    <w:rsid w:val="000D3D07"/>
    <w:rsid w:val="000D6476"/>
    <w:rsid w:val="000E2A6F"/>
    <w:rsid w:val="000E5956"/>
    <w:rsid w:val="000F1A1A"/>
    <w:rsid w:val="000F1C01"/>
    <w:rsid w:val="000F21D5"/>
    <w:rsid w:val="000F6DFA"/>
    <w:rsid w:val="0010049C"/>
    <w:rsid w:val="0010281D"/>
    <w:rsid w:val="00120DF2"/>
    <w:rsid w:val="00127877"/>
    <w:rsid w:val="00140E76"/>
    <w:rsid w:val="00141DC7"/>
    <w:rsid w:val="001425AB"/>
    <w:rsid w:val="00143EED"/>
    <w:rsid w:val="00145CF4"/>
    <w:rsid w:val="00146714"/>
    <w:rsid w:val="00162D56"/>
    <w:rsid w:val="00165F7F"/>
    <w:rsid w:val="0017170B"/>
    <w:rsid w:val="001726C6"/>
    <w:rsid w:val="00176C40"/>
    <w:rsid w:val="00180944"/>
    <w:rsid w:val="00196187"/>
    <w:rsid w:val="0019619A"/>
    <w:rsid w:val="00196EB1"/>
    <w:rsid w:val="00197AD8"/>
    <w:rsid w:val="001A5D97"/>
    <w:rsid w:val="001C04AC"/>
    <w:rsid w:val="001C1843"/>
    <w:rsid w:val="001C1ABE"/>
    <w:rsid w:val="001C69A1"/>
    <w:rsid w:val="001C7FD3"/>
    <w:rsid w:val="001D08BB"/>
    <w:rsid w:val="001E4057"/>
    <w:rsid w:val="001E492E"/>
    <w:rsid w:val="001E4C7C"/>
    <w:rsid w:val="001F6B24"/>
    <w:rsid w:val="00207D0D"/>
    <w:rsid w:val="002128FC"/>
    <w:rsid w:val="00212EAB"/>
    <w:rsid w:val="00222F18"/>
    <w:rsid w:val="002240F6"/>
    <w:rsid w:val="002275E3"/>
    <w:rsid w:val="00232770"/>
    <w:rsid w:val="00235A5F"/>
    <w:rsid w:val="00235F8B"/>
    <w:rsid w:val="00237B0C"/>
    <w:rsid w:val="00237DB7"/>
    <w:rsid w:val="00242D82"/>
    <w:rsid w:val="00253DDB"/>
    <w:rsid w:val="00265ADA"/>
    <w:rsid w:val="0026708F"/>
    <w:rsid w:val="002720FF"/>
    <w:rsid w:val="002724A4"/>
    <w:rsid w:val="002931D9"/>
    <w:rsid w:val="002943A7"/>
    <w:rsid w:val="002A4076"/>
    <w:rsid w:val="002A5237"/>
    <w:rsid w:val="002A6CF7"/>
    <w:rsid w:val="002B56DE"/>
    <w:rsid w:val="002C7457"/>
    <w:rsid w:val="002D1D76"/>
    <w:rsid w:val="002D2751"/>
    <w:rsid w:val="002E4851"/>
    <w:rsid w:val="002E53A4"/>
    <w:rsid w:val="002E58FC"/>
    <w:rsid w:val="002E598F"/>
    <w:rsid w:val="002E696E"/>
    <w:rsid w:val="002E6D32"/>
    <w:rsid w:val="002F14E4"/>
    <w:rsid w:val="002F5A75"/>
    <w:rsid w:val="00300BCC"/>
    <w:rsid w:val="00302F78"/>
    <w:rsid w:val="0030377E"/>
    <w:rsid w:val="00313AF1"/>
    <w:rsid w:val="0031420E"/>
    <w:rsid w:val="00314902"/>
    <w:rsid w:val="003207F2"/>
    <w:rsid w:val="003213F9"/>
    <w:rsid w:val="0032278A"/>
    <w:rsid w:val="00325E3B"/>
    <w:rsid w:val="003330D5"/>
    <w:rsid w:val="00336C58"/>
    <w:rsid w:val="00337066"/>
    <w:rsid w:val="00354612"/>
    <w:rsid w:val="0036154A"/>
    <w:rsid w:val="00364405"/>
    <w:rsid w:val="0036797B"/>
    <w:rsid w:val="00367BD6"/>
    <w:rsid w:val="00371643"/>
    <w:rsid w:val="003744AA"/>
    <w:rsid w:val="00376D1F"/>
    <w:rsid w:val="00385BAA"/>
    <w:rsid w:val="0038782F"/>
    <w:rsid w:val="00390245"/>
    <w:rsid w:val="00391BBE"/>
    <w:rsid w:val="00394408"/>
    <w:rsid w:val="003A4D4A"/>
    <w:rsid w:val="003B004D"/>
    <w:rsid w:val="003B2441"/>
    <w:rsid w:val="003B2DCC"/>
    <w:rsid w:val="003C34E9"/>
    <w:rsid w:val="003C7335"/>
    <w:rsid w:val="003D2CD0"/>
    <w:rsid w:val="003D67C8"/>
    <w:rsid w:val="003E1BA0"/>
    <w:rsid w:val="003E59F4"/>
    <w:rsid w:val="003F129C"/>
    <w:rsid w:val="00401417"/>
    <w:rsid w:val="00405FBB"/>
    <w:rsid w:val="00406F6B"/>
    <w:rsid w:val="004106DB"/>
    <w:rsid w:val="00417659"/>
    <w:rsid w:val="004236D7"/>
    <w:rsid w:val="00427EF1"/>
    <w:rsid w:val="004402EE"/>
    <w:rsid w:val="00444D0A"/>
    <w:rsid w:val="004501B2"/>
    <w:rsid w:val="004607CD"/>
    <w:rsid w:val="004637B9"/>
    <w:rsid w:val="0046778D"/>
    <w:rsid w:val="00482084"/>
    <w:rsid w:val="00492193"/>
    <w:rsid w:val="004A2F72"/>
    <w:rsid w:val="004A7D71"/>
    <w:rsid w:val="004B3F27"/>
    <w:rsid w:val="004B570C"/>
    <w:rsid w:val="004C127C"/>
    <w:rsid w:val="004C7B94"/>
    <w:rsid w:val="004D17DB"/>
    <w:rsid w:val="004D40C1"/>
    <w:rsid w:val="004E3822"/>
    <w:rsid w:val="004F1552"/>
    <w:rsid w:val="00502E97"/>
    <w:rsid w:val="00514BFA"/>
    <w:rsid w:val="00521011"/>
    <w:rsid w:val="00532B38"/>
    <w:rsid w:val="00535B97"/>
    <w:rsid w:val="00541FDB"/>
    <w:rsid w:val="00542195"/>
    <w:rsid w:val="00542BF6"/>
    <w:rsid w:val="00543FF4"/>
    <w:rsid w:val="0054664E"/>
    <w:rsid w:val="00546D30"/>
    <w:rsid w:val="00550D27"/>
    <w:rsid w:val="00551140"/>
    <w:rsid w:val="00554020"/>
    <w:rsid w:val="0055538D"/>
    <w:rsid w:val="005611FA"/>
    <w:rsid w:val="00572B75"/>
    <w:rsid w:val="005740DC"/>
    <w:rsid w:val="00574FD1"/>
    <w:rsid w:val="00580E6B"/>
    <w:rsid w:val="005816F3"/>
    <w:rsid w:val="005944E7"/>
    <w:rsid w:val="005977F2"/>
    <w:rsid w:val="005B1BF5"/>
    <w:rsid w:val="005B24AE"/>
    <w:rsid w:val="005C5315"/>
    <w:rsid w:val="005D3606"/>
    <w:rsid w:val="005D419C"/>
    <w:rsid w:val="005D56E4"/>
    <w:rsid w:val="005E0871"/>
    <w:rsid w:val="005E13DA"/>
    <w:rsid w:val="005E16A9"/>
    <w:rsid w:val="005E4C9B"/>
    <w:rsid w:val="00613CDB"/>
    <w:rsid w:val="00615BF9"/>
    <w:rsid w:val="00616E55"/>
    <w:rsid w:val="00617B53"/>
    <w:rsid w:val="00620ADB"/>
    <w:rsid w:val="00627BE6"/>
    <w:rsid w:val="006307B6"/>
    <w:rsid w:val="00630B22"/>
    <w:rsid w:val="006365C3"/>
    <w:rsid w:val="00643A1A"/>
    <w:rsid w:val="00645A5E"/>
    <w:rsid w:val="00660DD5"/>
    <w:rsid w:val="00681B86"/>
    <w:rsid w:val="006864EA"/>
    <w:rsid w:val="0069174A"/>
    <w:rsid w:val="00692EC3"/>
    <w:rsid w:val="006930C7"/>
    <w:rsid w:val="006973BC"/>
    <w:rsid w:val="006A2032"/>
    <w:rsid w:val="006A713B"/>
    <w:rsid w:val="006B363D"/>
    <w:rsid w:val="006C39EA"/>
    <w:rsid w:val="006C542E"/>
    <w:rsid w:val="006C5725"/>
    <w:rsid w:val="006C5FFD"/>
    <w:rsid w:val="006D7054"/>
    <w:rsid w:val="006E1E4A"/>
    <w:rsid w:val="006E521B"/>
    <w:rsid w:val="006E78F1"/>
    <w:rsid w:val="006F10E2"/>
    <w:rsid w:val="006F1CEF"/>
    <w:rsid w:val="00701368"/>
    <w:rsid w:val="007019F4"/>
    <w:rsid w:val="00707128"/>
    <w:rsid w:val="00707D33"/>
    <w:rsid w:val="007233F0"/>
    <w:rsid w:val="00724871"/>
    <w:rsid w:val="00741F5F"/>
    <w:rsid w:val="00742E7A"/>
    <w:rsid w:val="007504E2"/>
    <w:rsid w:val="00757894"/>
    <w:rsid w:val="0076770C"/>
    <w:rsid w:val="007822F5"/>
    <w:rsid w:val="00782966"/>
    <w:rsid w:val="007849C9"/>
    <w:rsid w:val="00793D91"/>
    <w:rsid w:val="007941DD"/>
    <w:rsid w:val="007A6E82"/>
    <w:rsid w:val="007B0910"/>
    <w:rsid w:val="007B0E35"/>
    <w:rsid w:val="007B1408"/>
    <w:rsid w:val="007B3B21"/>
    <w:rsid w:val="007C5148"/>
    <w:rsid w:val="007D1CED"/>
    <w:rsid w:val="007D4587"/>
    <w:rsid w:val="007D59A2"/>
    <w:rsid w:val="007D73CB"/>
    <w:rsid w:val="007E3008"/>
    <w:rsid w:val="007F0B70"/>
    <w:rsid w:val="008065CE"/>
    <w:rsid w:val="00834D18"/>
    <w:rsid w:val="00837E21"/>
    <w:rsid w:val="0084104D"/>
    <w:rsid w:val="00842F6F"/>
    <w:rsid w:val="00843256"/>
    <w:rsid w:val="00855E08"/>
    <w:rsid w:val="0085757A"/>
    <w:rsid w:val="00860AC4"/>
    <w:rsid w:val="00865F5F"/>
    <w:rsid w:val="008752CB"/>
    <w:rsid w:val="00883407"/>
    <w:rsid w:val="00883929"/>
    <w:rsid w:val="00883D17"/>
    <w:rsid w:val="008B1184"/>
    <w:rsid w:val="008B2B1F"/>
    <w:rsid w:val="008B3ACC"/>
    <w:rsid w:val="008B5DA8"/>
    <w:rsid w:val="008D0672"/>
    <w:rsid w:val="008D18CB"/>
    <w:rsid w:val="008E6C58"/>
    <w:rsid w:val="008F0A34"/>
    <w:rsid w:val="008F47A1"/>
    <w:rsid w:val="00902B82"/>
    <w:rsid w:val="00904333"/>
    <w:rsid w:val="00907D6D"/>
    <w:rsid w:val="00915925"/>
    <w:rsid w:val="00917AFC"/>
    <w:rsid w:val="009451B9"/>
    <w:rsid w:val="009461F0"/>
    <w:rsid w:val="009500B5"/>
    <w:rsid w:val="009520D9"/>
    <w:rsid w:val="00960AC0"/>
    <w:rsid w:val="00965703"/>
    <w:rsid w:val="00970883"/>
    <w:rsid w:val="00981BD7"/>
    <w:rsid w:val="009A16C3"/>
    <w:rsid w:val="009A4C5A"/>
    <w:rsid w:val="009B4AB9"/>
    <w:rsid w:val="009B6783"/>
    <w:rsid w:val="009C2A52"/>
    <w:rsid w:val="009D36CD"/>
    <w:rsid w:val="009D74A6"/>
    <w:rsid w:val="009E250B"/>
    <w:rsid w:val="009E3221"/>
    <w:rsid w:val="009E4081"/>
    <w:rsid w:val="009F0A00"/>
    <w:rsid w:val="009F137B"/>
    <w:rsid w:val="009F5D97"/>
    <w:rsid w:val="00A077C6"/>
    <w:rsid w:val="00A31409"/>
    <w:rsid w:val="00A4263A"/>
    <w:rsid w:val="00A5372D"/>
    <w:rsid w:val="00A55DEB"/>
    <w:rsid w:val="00A55EBE"/>
    <w:rsid w:val="00A569C2"/>
    <w:rsid w:val="00A742DF"/>
    <w:rsid w:val="00A75123"/>
    <w:rsid w:val="00A757DD"/>
    <w:rsid w:val="00A76EE5"/>
    <w:rsid w:val="00A81C90"/>
    <w:rsid w:val="00A866FF"/>
    <w:rsid w:val="00A905AA"/>
    <w:rsid w:val="00AA18B6"/>
    <w:rsid w:val="00AA49E7"/>
    <w:rsid w:val="00AB0B40"/>
    <w:rsid w:val="00AB161B"/>
    <w:rsid w:val="00AB4D23"/>
    <w:rsid w:val="00AD02E5"/>
    <w:rsid w:val="00AD36AE"/>
    <w:rsid w:val="00AD5D1B"/>
    <w:rsid w:val="00AD6A8C"/>
    <w:rsid w:val="00AE25A9"/>
    <w:rsid w:val="00AE3EC6"/>
    <w:rsid w:val="00AE5CC6"/>
    <w:rsid w:val="00B02D87"/>
    <w:rsid w:val="00B04C9C"/>
    <w:rsid w:val="00B10640"/>
    <w:rsid w:val="00B156E4"/>
    <w:rsid w:val="00B21F80"/>
    <w:rsid w:val="00B23434"/>
    <w:rsid w:val="00B26517"/>
    <w:rsid w:val="00B30B55"/>
    <w:rsid w:val="00B30DC0"/>
    <w:rsid w:val="00B36A32"/>
    <w:rsid w:val="00B45731"/>
    <w:rsid w:val="00B45DD7"/>
    <w:rsid w:val="00B47473"/>
    <w:rsid w:val="00B5008D"/>
    <w:rsid w:val="00B50412"/>
    <w:rsid w:val="00B508B0"/>
    <w:rsid w:val="00B53D70"/>
    <w:rsid w:val="00B70A10"/>
    <w:rsid w:val="00B77964"/>
    <w:rsid w:val="00B805B0"/>
    <w:rsid w:val="00B81A08"/>
    <w:rsid w:val="00B87446"/>
    <w:rsid w:val="00BA3245"/>
    <w:rsid w:val="00BA7955"/>
    <w:rsid w:val="00BC3E8A"/>
    <w:rsid w:val="00BC473E"/>
    <w:rsid w:val="00BE3664"/>
    <w:rsid w:val="00BE7699"/>
    <w:rsid w:val="00BF4687"/>
    <w:rsid w:val="00C02507"/>
    <w:rsid w:val="00C058A1"/>
    <w:rsid w:val="00C12953"/>
    <w:rsid w:val="00C137CD"/>
    <w:rsid w:val="00C1652A"/>
    <w:rsid w:val="00C17522"/>
    <w:rsid w:val="00C20DF7"/>
    <w:rsid w:val="00C22141"/>
    <w:rsid w:val="00C31E15"/>
    <w:rsid w:val="00C4086C"/>
    <w:rsid w:val="00C42A63"/>
    <w:rsid w:val="00C42E1F"/>
    <w:rsid w:val="00C53638"/>
    <w:rsid w:val="00C63392"/>
    <w:rsid w:val="00C66391"/>
    <w:rsid w:val="00C7404D"/>
    <w:rsid w:val="00C74B14"/>
    <w:rsid w:val="00C77E61"/>
    <w:rsid w:val="00C82307"/>
    <w:rsid w:val="00C83EB5"/>
    <w:rsid w:val="00C87E57"/>
    <w:rsid w:val="00C97E03"/>
    <w:rsid w:val="00CA08C9"/>
    <w:rsid w:val="00CA19B3"/>
    <w:rsid w:val="00CA2C48"/>
    <w:rsid w:val="00CA57A2"/>
    <w:rsid w:val="00CB25A0"/>
    <w:rsid w:val="00CE00A3"/>
    <w:rsid w:val="00CE3C0A"/>
    <w:rsid w:val="00CE62F5"/>
    <w:rsid w:val="00D04AC9"/>
    <w:rsid w:val="00D11600"/>
    <w:rsid w:val="00D14D2B"/>
    <w:rsid w:val="00D14F2A"/>
    <w:rsid w:val="00D24A53"/>
    <w:rsid w:val="00D26BEA"/>
    <w:rsid w:val="00D33753"/>
    <w:rsid w:val="00D35DB2"/>
    <w:rsid w:val="00D376C9"/>
    <w:rsid w:val="00D4085F"/>
    <w:rsid w:val="00D41C13"/>
    <w:rsid w:val="00D429C7"/>
    <w:rsid w:val="00D439B1"/>
    <w:rsid w:val="00D43FD5"/>
    <w:rsid w:val="00D471C0"/>
    <w:rsid w:val="00D478F1"/>
    <w:rsid w:val="00D522EB"/>
    <w:rsid w:val="00D57D61"/>
    <w:rsid w:val="00D63848"/>
    <w:rsid w:val="00D711AA"/>
    <w:rsid w:val="00D73CCD"/>
    <w:rsid w:val="00D805F0"/>
    <w:rsid w:val="00D83F78"/>
    <w:rsid w:val="00D84745"/>
    <w:rsid w:val="00D86C80"/>
    <w:rsid w:val="00D870B5"/>
    <w:rsid w:val="00D87559"/>
    <w:rsid w:val="00D90E09"/>
    <w:rsid w:val="00D914FC"/>
    <w:rsid w:val="00D93C7B"/>
    <w:rsid w:val="00D97E26"/>
    <w:rsid w:val="00DA164C"/>
    <w:rsid w:val="00DA64CE"/>
    <w:rsid w:val="00DB2A56"/>
    <w:rsid w:val="00DC28FC"/>
    <w:rsid w:val="00DC4026"/>
    <w:rsid w:val="00DC74CE"/>
    <w:rsid w:val="00DC7FDC"/>
    <w:rsid w:val="00DD6D99"/>
    <w:rsid w:val="00DD6E26"/>
    <w:rsid w:val="00DD77BB"/>
    <w:rsid w:val="00DD7C34"/>
    <w:rsid w:val="00DE4D88"/>
    <w:rsid w:val="00DE502B"/>
    <w:rsid w:val="00DF002D"/>
    <w:rsid w:val="00DF0CBA"/>
    <w:rsid w:val="00DF1DC5"/>
    <w:rsid w:val="00DF5232"/>
    <w:rsid w:val="00DF543C"/>
    <w:rsid w:val="00DF5C63"/>
    <w:rsid w:val="00DF6F85"/>
    <w:rsid w:val="00E034F4"/>
    <w:rsid w:val="00E071B4"/>
    <w:rsid w:val="00E1084F"/>
    <w:rsid w:val="00E13414"/>
    <w:rsid w:val="00E13D58"/>
    <w:rsid w:val="00E16798"/>
    <w:rsid w:val="00E177B5"/>
    <w:rsid w:val="00E21886"/>
    <w:rsid w:val="00E22F8D"/>
    <w:rsid w:val="00E30259"/>
    <w:rsid w:val="00E33DEB"/>
    <w:rsid w:val="00E41967"/>
    <w:rsid w:val="00E47B80"/>
    <w:rsid w:val="00E50335"/>
    <w:rsid w:val="00E563D5"/>
    <w:rsid w:val="00E56B1D"/>
    <w:rsid w:val="00E630CF"/>
    <w:rsid w:val="00E63B57"/>
    <w:rsid w:val="00E70611"/>
    <w:rsid w:val="00E71DDD"/>
    <w:rsid w:val="00E84125"/>
    <w:rsid w:val="00E87330"/>
    <w:rsid w:val="00E87E8A"/>
    <w:rsid w:val="00E932F3"/>
    <w:rsid w:val="00EB3BFE"/>
    <w:rsid w:val="00EB634F"/>
    <w:rsid w:val="00ED1CC1"/>
    <w:rsid w:val="00ED740D"/>
    <w:rsid w:val="00EE10EA"/>
    <w:rsid w:val="00EE22F0"/>
    <w:rsid w:val="00EE49C8"/>
    <w:rsid w:val="00EE6F26"/>
    <w:rsid w:val="00EF2346"/>
    <w:rsid w:val="00EF2FCB"/>
    <w:rsid w:val="00EF70A4"/>
    <w:rsid w:val="00EF7202"/>
    <w:rsid w:val="00F05B9B"/>
    <w:rsid w:val="00F07B19"/>
    <w:rsid w:val="00F13756"/>
    <w:rsid w:val="00F16479"/>
    <w:rsid w:val="00F35EA0"/>
    <w:rsid w:val="00F4290C"/>
    <w:rsid w:val="00F542FF"/>
    <w:rsid w:val="00F660F2"/>
    <w:rsid w:val="00F66D0A"/>
    <w:rsid w:val="00F70924"/>
    <w:rsid w:val="00F70D20"/>
    <w:rsid w:val="00F75283"/>
    <w:rsid w:val="00F80CD2"/>
    <w:rsid w:val="00F82F87"/>
    <w:rsid w:val="00F918EC"/>
    <w:rsid w:val="00F92B0B"/>
    <w:rsid w:val="00F9559D"/>
    <w:rsid w:val="00F9713D"/>
    <w:rsid w:val="00F97BC3"/>
    <w:rsid w:val="00FA228C"/>
    <w:rsid w:val="00FA2519"/>
    <w:rsid w:val="00FA6216"/>
    <w:rsid w:val="00FB3D64"/>
    <w:rsid w:val="00FC294E"/>
    <w:rsid w:val="00FC2D02"/>
    <w:rsid w:val="00FC4E0E"/>
    <w:rsid w:val="00FC6DF7"/>
    <w:rsid w:val="00FD2C22"/>
    <w:rsid w:val="00FD66E3"/>
    <w:rsid w:val="00FE117C"/>
    <w:rsid w:val="00FE1AA8"/>
    <w:rsid w:val="00FE3E32"/>
    <w:rsid w:val="00FE4DD0"/>
    <w:rsid w:val="00FE76ED"/>
    <w:rsid w:val="00FE7B00"/>
    <w:rsid w:val="00FF5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792C80"/>
  <w15:chartTrackingRefBased/>
  <w15:docId w15:val="{0CFB34F8-733B-44DF-A48F-4752A2749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A55EBE"/>
    <w:pPr>
      <w:keepNext/>
      <w:spacing w:after="0" w:line="240" w:lineRule="auto"/>
      <w:outlineLvl w:val="0"/>
    </w:pPr>
    <w:rPr>
      <w:rFonts w:ascii="Arial" w:eastAsia="Times New Roman" w:hAnsi="Arial" w:cs="Arial"/>
      <w:b/>
      <w:bCs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A55EBE"/>
    <w:pPr>
      <w:keepNext/>
      <w:spacing w:before="240" w:after="60" w:line="240" w:lineRule="auto"/>
      <w:outlineLvl w:val="1"/>
    </w:pPr>
    <w:rPr>
      <w:rFonts w:ascii="Arial" w:eastAsia="Batang" w:hAnsi="Arial" w:cs="Arial"/>
      <w:b/>
      <w:bCs/>
      <w:i/>
      <w:iCs/>
      <w:sz w:val="28"/>
      <w:szCs w:val="28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55EBE"/>
    <w:pPr>
      <w:keepNext/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2B7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955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559D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59"/>
    <w:rsid w:val="008B2B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E4196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Sinespaciado">
    <w:name w:val="No Spacing"/>
    <w:link w:val="SinespaciadoCar"/>
    <w:uiPriority w:val="1"/>
    <w:qFormat/>
    <w:rsid w:val="00D84745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84745"/>
    <w:rPr>
      <w:rFonts w:eastAsiaTheme="minorEastAsia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3546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4612"/>
  </w:style>
  <w:style w:type="paragraph" w:styleId="Piedepgina">
    <w:name w:val="footer"/>
    <w:basedOn w:val="Normal"/>
    <w:link w:val="PiedepginaCar"/>
    <w:uiPriority w:val="99"/>
    <w:unhideWhenUsed/>
    <w:rsid w:val="003546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4612"/>
  </w:style>
  <w:style w:type="character" w:styleId="Hipervnculo">
    <w:name w:val="Hyperlink"/>
    <w:basedOn w:val="Fuentedeprrafopredeter"/>
    <w:uiPriority w:val="99"/>
    <w:unhideWhenUsed/>
    <w:rsid w:val="00C02507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02507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rsid w:val="00A55EBE"/>
    <w:rPr>
      <w:rFonts w:ascii="Arial" w:eastAsia="Times New Roman" w:hAnsi="Arial" w:cs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semiHidden/>
    <w:rsid w:val="00A55EBE"/>
    <w:rPr>
      <w:rFonts w:ascii="Arial" w:eastAsia="Batang" w:hAnsi="Arial" w:cs="Arial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55EBE"/>
    <w:rPr>
      <w:rFonts w:ascii="Cambria" w:eastAsia="Times New Roman" w:hAnsi="Cambria" w:cs="Times New Roman"/>
      <w:b/>
      <w:bCs/>
      <w:sz w:val="26"/>
      <w:szCs w:val="26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A55E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tyle645">
    <w:name w:val="style645"/>
    <w:basedOn w:val="Normal"/>
    <w:uiPriority w:val="99"/>
    <w:semiHidden/>
    <w:rsid w:val="00A55EBE"/>
    <w:pPr>
      <w:spacing w:before="100" w:beforeAutospacing="1" w:after="100" w:afterAutospacing="1" w:line="600" w:lineRule="auto"/>
      <w:ind w:left="1500" w:right="1500"/>
    </w:pPr>
    <w:rPr>
      <w:rFonts w:ascii="Times New Roman" w:eastAsia="Times New Roman" w:hAnsi="Times New Roman" w:cs="Times New Roman"/>
      <w:sz w:val="20"/>
      <w:szCs w:val="20"/>
      <w:lang w:eastAsia="es-AR"/>
    </w:rPr>
  </w:style>
  <w:style w:type="paragraph" w:customStyle="1" w:styleId="letra">
    <w:name w:val="letra"/>
    <w:basedOn w:val="Normal"/>
    <w:uiPriority w:val="99"/>
    <w:semiHidden/>
    <w:rsid w:val="00A55EBE"/>
    <w:pPr>
      <w:spacing w:before="100" w:beforeAutospacing="1" w:after="100" w:afterAutospacing="1" w:line="240" w:lineRule="auto"/>
    </w:pPr>
    <w:rPr>
      <w:rFonts w:ascii="Arial" w:eastAsia="Times New Roman" w:hAnsi="Arial" w:cs="Arial"/>
      <w:sz w:val="11"/>
      <w:szCs w:val="11"/>
      <w:lang w:val="es-ES" w:eastAsia="es-ES"/>
    </w:rPr>
  </w:style>
  <w:style w:type="character" w:customStyle="1" w:styleId="style5951">
    <w:name w:val="style5951"/>
    <w:rsid w:val="00A55EBE"/>
    <w:rPr>
      <w:b w:val="0"/>
      <w:bCs w:val="0"/>
    </w:rPr>
  </w:style>
  <w:style w:type="character" w:customStyle="1" w:styleId="style5931">
    <w:name w:val="style5931"/>
    <w:rsid w:val="00A55EBE"/>
    <w:rPr>
      <w:b w:val="0"/>
      <w:bCs w:val="0"/>
      <w:sz w:val="20"/>
      <w:szCs w:val="20"/>
    </w:rPr>
  </w:style>
  <w:style w:type="character" w:customStyle="1" w:styleId="style2371">
    <w:name w:val="style2371"/>
    <w:rsid w:val="00A55EBE"/>
    <w:rPr>
      <w:sz w:val="20"/>
      <w:szCs w:val="20"/>
    </w:rPr>
  </w:style>
  <w:style w:type="character" w:customStyle="1" w:styleId="letra1">
    <w:name w:val="letra1"/>
    <w:rsid w:val="00A55EBE"/>
    <w:rPr>
      <w:rFonts w:ascii="Arial" w:hAnsi="Arial" w:cs="Arial" w:hint="default"/>
      <w:b w:val="0"/>
      <w:bCs w:val="0"/>
      <w:i w:val="0"/>
      <w:iCs w:val="0"/>
      <w:caps w:val="0"/>
      <w:smallCaps w:val="0"/>
      <w:sz w:val="11"/>
      <w:szCs w:val="11"/>
    </w:rPr>
  </w:style>
  <w:style w:type="character" w:styleId="Textoennegrita">
    <w:name w:val="Strong"/>
    <w:basedOn w:val="Fuentedeprrafopredeter"/>
    <w:qFormat/>
    <w:rsid w:val="00A55EBE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EF7202"/>
    <w:rPr>
      <w:color w:val="605E5C"/>
      <w:shd w:val="clear" w:color="auto" w:fill="E1DFDD"/>
    </w:rPr>
  </w:style>
  <w:style w:type="table" w:styleId="Tabladecuadrcula4">
    <w:name w:val="Grid Table 4"/>
    <w:basedOn w:val="Tablanormal"/>
    <w:uiPriority w:val="49"/>
    <w:rsid w:val="00981BD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4C12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2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881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09282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37516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pierchero@gmail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06D07-5CC6-40E8-A453-C2D67B685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2398</TotalTime>
  <Pages>4</Pages>
  <Words>320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Práctico de Seguridad Informática N°01</vt:lpstr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Práctico de Gestión de Datos</dc:title>
  <dc:subject/>
  <dc:creator>Matias A</dc:creator>
  <cp:keywords/>
  <dc:description/>
  <cp:lastModifiedBy>Matias A</cp:lastModifiedBy>
  <cp:revision>291</cp:revision>
  <cp:lastPrinted>2020-10-25T16:31:00Z</cp:lastPrinted>
  <dcterms:created xsi:type="dcterms:W3CDTF">2019-05-01T05:19:00Z</dcterms:created>
  <dcterms:modified xsi:type="dcterms:W3CDTF">2020-10-25T16:38:00Z</dcterms:modified>
</cp:coreProperties>
</file>